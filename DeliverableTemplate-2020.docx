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C22E9" w14:textId="77777777" w:rsidR="00471B01" w:rsidRDefault="00471B01" w:rsidP="00DB7968">
      <w:pPr>
        <w:tabs>
          <w:tab w:val="left" w:pos="3708"/>
        </w:tabs>
        <w:jc w:val="both"/>
      </w:pPr>
    </w:p>
    <w:p w14:paraId="2463F37A" w14:textId="77777777" w:rsidR="00471B01" w:rsidRDefault="00471B01" w:rsidP="0091609C">
      <w:pPr>
        <w:jc w:val="both"/>
      </w:pPr>
    </w:p>
    <w:p w14:paraId="298056F4" w14:textId="77777777" w:rsidR="00471B01" w:rsidRDefault="00471B01" w:rsidP="0091609C">
      <w:pPr>
        <w:jc w:val="both"/>
      </w:pPr>
    </w:p>
    <w:p w14:paraId="3B949AFE" w14:textId="77777777" w:rsidR="00471B01" w:rsidRDefault="00471B01" w:rsidP="0091609C">
      <w:pPr>
        <w:jc w:val="both"/>
      </w:pPr>
    </w:p>
    <w:p w14:paraId="4F0ADFA2" w14:textId="77777777" w:rsidR="009416B2" w:rsidRPr="00D44017" w:rsidRDefault="007762B7" w:rsidP="00FB07A4">
      <w:pPr>
        <w:autoSpaceDE w:val="0"/>
        <w:autoSpaceDN w:val="0"/>
        <w:adjustRightInd w:val="0"/>
        <w:jc w:val="center"/>
        <w:rPr>
          <w:rFonts w:ascii="Cambria" w:hAnsi="Cambria" w:cs="Cambria"/>
          <w:b/>
          <w:color w:val="333399"/>
          <w:sz w:val="64"/>
          <w:szCs w:val="64"/>
          <w14:shadow w14:blurRad="50800" w14:dist="38100" w14:dir="2700000" w14:sx="100000" w14:sy="100000" w14:kx="0" w14:ky="0" w14:algn="tl">
            <w14:srgbClr w14:val="000000">
              <w14:alpha w14:val="60000"/>
            </w14:srgbClr>
          </w14:shadow>
        </w:rPr>
      </w:pPr>
      <w:r w:rsidRPr="00D44017">
        <w:rPr>
          <w:rFonts w:ascii="Cambria" w:hAnsi="Cambria" w:cs="Cambria"/>
          <w:b/>
          <w:color w:val="333399"/>
          <w:sz w:val="64"/>
          <w:szCs w:val="64"/>
          <w14:shadow w14:blurRad="50800" w14:dist="38100" w14:dir="2700000" w14:sx="100000" w14:sy="100000" w14:kx="0" w14:ky="0" w14:algn="tl">
            <w14:srgbClr w14:val="000000">
              <w14:alpha w14:val="60000"/>
            </w14:srgbClr>
          </w14:shadow>
        </w:rPr>
        <w:t>“</w:t>
      </w:r>
      <w:r w:rsidR="00EB4604" w:rsidRPr="00D44017">
        <w:rPr>
          <w:rFonts w:ascii="Cambria" w:hAnsi="Cambria" w:cs="Cambria"/>
          <w:b/>
          <w:color w:val="333399"/>
          <w:sz w:val="64"/>
          <w:szCs w:val="64"/>
          <w14:shadow w14:blurRad="50800" w14:dist="38100" w14:dir="2700000" w14:sx="100000" w14:sy="100000" w14:kx="0" w14:ky="0" w14:algn="tl">
            <w14:srgbClr w14:val="000000">
              <w14:alpha w14:val="60000"/>
            </w14:srgbClr>
          </w14:shadow>
        </w:rPr>
        <w:t>Software Engineering</w:t>
      </w:r>
      <w:r w:rsidRPr="00D44017">
        <w:rPr>
          <w:rFonts w:ascii="Cambria" w:hAnsi="Cambria" w:cs="Cambria"/>
          <w:b/>
          <w:color w:val="333399"/>
          <w:sz w:val="64"/>
          <w:szCs w:val="64"/>
          <w14:shadow w14:blurRad="50800" w14:dist="38100" w14:dir="2700000" w14:sx="100000" w14:sy="100000" w14:kx="0" w14:ky="0" w14:algn="tl">
            <w14:srgbClr w14:val="000000">
              <w14:alpha w14:val="60000"/>
            </w14:srgbClr>
          </w14:shadow>
        </w:rPr>
        <w:t>”</w:t>
      </w:r>
      <w:r w:rsidR="0094511E" w:rsidRPr="00D44017">
        <w:rPr>
          <w:rFonts w:ascii="Cambria" w:hAnsi="Cambria" w:cs="Cambria"/>
          <w:b/>
          <w:color w:val="333399"/>
          <w:sz w:val="64"/>
          <w:szCs w:val="64"/>
          <w14:shadow w14:blurRad="50800" w14:dist="38100" w14:dir="2700000" w14:sx="100000" w14:sy="100000" w14:kx="0" w14:ky="0" w14:algn="tl">
            <w14:srgbClr w14:val="000000">
              <w14:alpha w14:val="60000"/>
            </w14:srgbClr>
          </w14:shadow>
        </w:rPr>
        <w:t xml:space="preserve"> </w:t>
      </w:r>
    </w:p>
    <w:p w14:paraId="6F323020" w14:textId="77777777" w:rsidR="009416B2" w:rsidRDefault="00D139F5" w:rsidP="00FB07A4">
      <w:pPr>
        <w:autoSpaceDE w:val="0"/>
        <w:autoSpaceDN w:val="0"/>
        <w:adjustRightInd w:val="0"/>
        <w:jc w:val="center"/>
        <w:rPr>
          <w:rFonts w:ascii="Cambria" w:hAnsi="Cambria" w:cs="Cambria"/>
          <w:b/>
          <w:color w:val="333399"/>
          <w:sz w:val="56"/>
          <w:szCs w:val="56"/>
        </w:rPr>
      </w:pPr>
      <w:r>
        <w:rPr>
          <w:rFonts w:ascii="Cambria" w:hAnsi="Cambria" w:cs="Cambria"/>
          <w:b/>
          <w:color w:val="333399"/>
          <w:sz w:val="56"/>
          <w:szCs w:val="56"/>
        </w:rPr>
        <w:t>C</w:t>
      </w:r>
      <w:r w:rsidR="009416B2">
        <w:rPr>
          <w:rFonts w:ascii="Cambria" w:hAnsi="Cambria" w:cs="Cambria"/>
          <w:b/>
          <w:color w:val="333399"/>
          <w:sz w:val="56"/>
          <w:szCs w:val="56"/>
        </w:rPr>
        <w:t>ourse</w:t>
      </w:r>
    </w:p>
    <w:p w14:paraId="736D3980" w14:textId="77777777" w:rsidR="00D139F5" w:rsidRPr="00763E8B" w:rsidRDefault="00374CA7" w:rsidP="00FB07A4">
      <w:pPr>
        <w:autoSpaceDE w:val="0"/>
        <w:autoSpaceDN w:val="0"/>
        <w:adjustRightInd w:val="0"/>
        <w:jc w:val="center"/>
        <w:rPr>
          <w:rFonts w:ascii="Cambria" w:hAnsi="Cambria" w:cs="Cambria"/>
          <w:b/>
          <w:color w:val="333399"/>
          <w:sz w:val="56"/>
          <w:szCs w:val="56"/>
        </w:rPr>
      </w:pPr>
      <w:proofErr w:type="spellStart"/>
      <w:r w:rsidRPr="00763E8B">
        <w:rPr>
          <w:rFonts w:ascii="Cambria" w:hAnsi="Cambria" w:cs="Cambria"/>
          <w:b/>
          <w:color w:val="333399"/>
          <w:sz w:val="56"/>
          <w:szCs w:val="56"/>
        </w:rPr>
        <w:t>a.a.</w:t>
      </w:r>
      <w:proofErr w:type="spellEnd"/>
      <w:r w:rsidRPr="00763E8B">
        <w:rPr>
          <w:rFonts w:ascii="Cambria" w:hAnsi="Cambria" w:cs="Cambria"/>
          <w:b/>
          <w:color w:val="333399"/>
          <w:sz w:val="56"/>
          <w:szCs w:val="56"/>
        </w:rPr>
        <w:t xml:space="preserve"> 201</w:t>
      </w:r>
      <w:r w:rsidR="00CA33AE" w:rsidRPr="00763E8B">
        <w:rPr>
          <w:rFonts w:ascii="Cambria" w:hAnsi="Cambria" w:cs="Cambria"/>
          <w:b/>
          <w:color w:val="333399"/>
          <w:sz w:val="56"/>
          <w:szCs w:val="56"/>
        </w:rPr>
        <w:t>9</w:t>
      </w:r>
      <w:r w:rsidR="00BD56BD" w:rsidRPr="00763E8B">
        <w:rPr>
          <w:rFonts w:ascii="Cambria" w:hAnsi="Cambria" w:cs="Cambria"/>
          <w:b/>
          <w:color w:val="333399"/>
          <w:sz w:val="56"/>
          <w:szCs w:val="56"/>
        </w:rPr>
        <w:t>-20</w:t>
      </w:r>
      <w:r w:rsidR="00CA33AE" w:rsidRPr="00763E8B">
        <w:rPr>
          <w:rFonts w:ascii="Cambria" w:hAnsi="Cambria" w:cs="Cambria"/>
          <w:b/>
          <w:color w:val="333399"/>
          <w:sz w:val="56"/>
          <w:szCs w:val="56"/>
        </w:rPr>
        <w:t>20</w:t>
      </w:r>
    </w:p>
    <w:p w14:paraId="4043E9B2" w14:textId="77777777" w:rsidR="008A4412" w:rsidRPr="00CA33AE" w:rsidRDefault="008A4412" w:rsidP="00CA33AE">
      <w:pPr>
        <w:autoSpaceDE w:val="0"/>
        <w:autoSpaceDN w:val="0"/>
        <w:adjustRightInd w:val="0"/>
        <w:rPr>
          <w:rFonts w:ascii="Cambria" w:hAnsi="Cambria" w:cs="Cambria"/>
          <w:b/>
          <w:color w:val="333399"/>
          <w:sz w:val="40"/>
          <w:szCs w:val="56"/>
        </w:rPr>
      </w:pPr>
      <w:bookmarkStart w:id="0" w:name="_Hlk496605324"/>
    </w:p>
    <w:bookmarkEnd w:id="0"/>
    <w:p w14:paraId="086937CC" w14:textId="77777777" w:rsidR="008D19AF" w:rsidRDefault="008D19AF" w:rsidP="00FB07A4">
      <w:pPr>
        <w:autoSpaceDE w:val="0"/>
        <w:autoSpaceDN w:val="0"/>
        <w:adjustRightInd w:val="0"/>
        <w:jc w:val="center"/>
        <w:rPr>
          <w:rFonts w:ascii="Cambria" w:hAnsi="Cambria" w:cs="Cambria"/>
          <w:b/>
          <w:color w:val="333399"/>
          <w:sz w:val="56"/>
          <w:szCs w:val="56"/>
        </w:rPr>
      </w:pPr>
    </w:p>
    <w:p w14:paraId="478E3053" w14:textId="77777777" w:rsidR="009416B2" w:rsidRPr="00261CCF" w:rsidRDefault="009416B2" w:rsidP="00261CCF">
      <w:pPr>
        <w:autoSpaceDE w:val="0"/>
        <w:autoSpaceDN w:val="0"/>
        <w:adjustRightInd w:val="0"/>
        <w:jc w:val="center"/>
        <w:rPr>
          <w:rFonts w:ascii="Cambria" w:hAnsi="Cambria" w:cs="Cambria"/>
          <w:b/>
          <w:color w:val="333399"/>
          <w:sz w:val="32"/>
          <w:szCs w:val="56"/>
        </w:rPr>
      </w:pPr>
      <w:r w:rsidRPr="009416B2">
        <w:rPr>
          <w:rFonts w:ascii="Cambria" w:hAnsi="Cambria" w:cs="Cambria"/>
          <w:b/>
          <w:color w:val="333399"/>
          <w:sz w:val="32"/>
          <w:szCs w:val="56"/>
        </w:rPr>
        <w:t xml:space="preserve">Lecturer: </w:t>
      </w:r>
      <w:r w:rsidR="00C442B2">
        <w:rPr>
          <w:rFonts w:ascii="Cambria" w:hAnsi="Cambria" w:cs="Cambria"/>
          <w:b/>
          <w:color w:val="333399"/>
          <w:sz w:val="32"/>
          <w:szCs w:val="56"/>
        </w:rPr>
        <w:t xml:space="preserve">Prof. </w:t>
      </w:r>
      <w:r w:rsidRPr="009416B2">
        <w:rPr>
          <w:rFonts w:ascii="Cambria" w:hAnsi="Cambria" w:cs="Cambria"/>
          <w:b/>
          <w:color w:val="333399"/>
          <w:sz w:val="32"/>
          <w:szCs w:val="56"/>
        </w:rPr>
        <w:t xml:space="preserve">Henry </w:t>
      </w:r>
      <w:proofErr w:type="spellStart"/>
      <w:r w:rsidRPr="009416B2">
        <w:rPr>
          <w:rFonts w:ascii="Cambria" w:hAnsi="Cambria" w:cs="Cambria"/>
          <w:b/>
          <w:color w:val="333399"/>
          <w:sz w:val="32"/>
          <w:szCs w:val="56"/>
        </w:rPr>
        <w:t>Muccini</w:t>
      </w:r>
      <w:proofErr w:type="spellEnd"/>
      <w:r w:rsidRPr="009416B2">
        <w:rPr>
          <w:rFonts w:ascii="Cambria" w:hAnsi="Cambria" w:cs="Cambria"/>
          <w:b/>
          <w:color w:val="333399"/>
          <w:sz w:val="32"/>
          <w:szCs w:val="56"/>
        </w:rPr>
        <w:t xml:space="preserve"> (</w:t>
      </w:r>
      <w:proofErr w:type="spellStart"/>
      <w:r w:rsidRPr="009416B2">
        <w:rPr>
          <w:rFonts w:ascii="Cambria" w:hAnsi="Cambria" w:cs="Cambria"/>
          <w:b/>
          <w:color w:val="333399"/>
          <w:sz w:val="32"/>
          <w:szCs w:val="56"/>
        </w:rPr>
        <w:t>henry.muccini@univaq.it</w:t>
      </w:r>
      <w:proofErr w:type="spellEnd"/>
      <w:r w:rsidRPr="009416B2">
        <w:rPr>
          <w:rFonts w:ascii="Cambria" w:hAnsi="Cambria" w:cs="Cambria"/>
          <w:b/>
          <w:color w:val="333399"/>
          <w:sz w:val="32"/>
          <w:szCs w:val="56"/>
        </w:rPr>
        <w:t>)</w:t>
      </w:r>
    </w:p>
    <w:p w14:paraId="34E0C83B" w14:textId="77777777" w:rsidR="007762B7" w:rsidRDefault="007762B7" w:rsidP="00FB07A4">
      <w:pPr>
        <w:autoSpaceDE w:val="0"/>
        <w:autoSpaceDN w:val="0"/>
        <w:adjustRightInd w:val="0"/>
        <w:jc w:val="center"/>
        <w:rPr>
          <w:rFonts w:ascii="Cambria" w:hAnsi="Cambria" w:cs="Cambria"/>
          <w:b/>
          <w:color w:val="333399"/>
          <w:sz w:val="56"/>
          <w:szCs w:val="56"/>
        </w:rPr>
      </w:pPr>
    </w:p>
    <w:p w14:paraId="2E6E3E60" w14:textId="4375043F" w:rsidR="00D139F5" w:rsidRDefault="00763E8B" w:rsidP="00374CA7">
      <w:pPr>
        <w:autoSpaceDE w:val="0"/>
        <w:autoSpaceDN w:val="0"/>
        <w:adjustRightInd w:val="0"/>
        <w:jc w:val="center"/>
        <w:rPr>
          <w:rFonts w:ascii="Cambria" w:hAnsi="Cambria" w:cs="Cambria"/>
          <w:b/>
          <w:color w:val="FF0000"/>
          <w:sz w:val="72"/>
          <w:szCs w:val="60"/>
          <w:lang w:val="en-GB"/>
        </w:rPr>
      </w:pPr>
      <w:proofErr w:type="spellStart"/>
      <w:r>
        <w:rPr>
          <w:rFonts w:ascii="Cambria" w:hAnsi="Cambria" w:cs="Cambria"/>
          <w:b/>
          <w:color w:val="FF0000"/>
          <w:sz w:val="72"/>
          <w:szCs w:val="60"/>
          <w:lang w:val="en-GB"/>
        </w:rPr>
        <w:t>Progetto</w:t>
      </w:r>
      <w:proofErr w:type="spellEnd"/>
      <w:r>
        <w:rPr>
          <w:rFonts w:ascii="Cambria" w:hAnsi="Cambria" w:cs="Cambria"/>
          <w:b/>
          <w:color w:val="FF0000"/>
          <w:sz w:val="72"/>
          <w:szCs w:val="60"/>
          <w:lang w:val="en-GB"/>
        </w:rPr>
        <w:t xml:space="preserve"> 1-</w:t>
      </w:r>
      <w:r w:rsidR="00F47B7C">
        <w:rPr>
          <w:rFonts w:ascii="Cambria" w:hAnsi="Cambria" w:cs="Cambria"/>
          <w:b/>
          <w:color w:val="FF0000"/>
          <w:sz w:val="72"/>
          <w:szCs w:val="60"/>
          <w:lang w:val="en-GB"/>
        </w:rPr>
        <w:t>T</w:t>
      </w:r>
      <w:r>
        <w:rPr>
          <w:rFonts w:ascii="Cambria" w:hAnsi="Cambria" w:cs="Cambria"/>
          <w:b/>
          <w:color w:val="FF0000"/>
          <w:sz w:val="72"/>
          <w:szCs w:val="60"/>
          <w:lang w:val="en-GB"/>
        </w:rPr>
        <w:t>eam Fresh</w:t>
      </w:r>
    </w:p>
    <w:p w14:paraId="565BB287" w14:textId="77777777" w:rsidR="00CA33AE" w:rsidRPr="00471B01" w:rsidRDefault="00CA33AE" w:rsidP="00374CA7">
      <w:pPr>
        <w:autoSpaceDE w:val="0"/>
        <w:autoSpaceDN w:val="0"/>
        <w:adjustRightInd w:val="0"/>
        <w:jc w:val="center"/>
        <w:rPr>
          <w:rFonts w:ascii="Cambria" w:hAnsi="Cambria" w:cs="Cambria"/>
          <w:color w:val="333399"/>
          <w:sz w:val="56"/>
          <w:szCs w:val="56"/>
        </w:rPr>
      </w:pPr>
    </w:p>
    <w:tbl>
      <w:tblPr>
        <w:tblW w:w="0" w:type="auto"/>
        <w:tblLook w:val="01E0" w:firstRow="1" w:lastRow="1" w:firstColumn="1" w:lastColumn="1" w:noHBand="0" w:noVBand="0"/>
      </w:tblPr>
      <w:tblGrid>
        <w:gridCol w:w="2185"/>
        <w:gridCol w:w="6445"/>
      </w:tblGrid>
      <w:tr w:rsidR="00D139F5" w:rsidRPr="00803511" w14:paraId="7E885560" w14:textId="77777777" w:rsidTr="007D5861">
        <w:tc>
          <w:tcPr>
            <w:tcW w:w="2214" w:type="dxa"/>
            <w:tcBorders>
              <w:top w:val="single" w:sz="4" w:space="0" w:color="auto"/>
              <w:left w:val="single" w:sz="4" w:space="0" w:color="auto"/>
              <w:bottom w:val="single" w:sz="4" w:space="0" w:color="auto"/>
              <w:right w:val="single" w:sz="4" w:space="0" w:color="auto"/>
            </w:tcBorders>
          </w:tcPr>
          <w:p w14:paraId="16DCD417" w14:textId="77777777" w:rsidR="00D139F5" w:rsidRPr="00D139F5" w:rsidRDefault="00D139F5" w:rsidP="00803511">
            <w:pPr>
              <w:autoSpaceDE w:val="0"/>
              <w:autoSpaceDN w:val="0"/>
              <w:adjustRightInd w:val="0"/>
              <w:jc w:val="both"/>
              <w:rPr>
                <w:rFonts w:ascii="Arial" w:hAnsi="Arial" w:cs="Arial"/>
                <w:b/>
                <w:color w:val="333399"/>
                <w:szCs w:val="20"/>
              </w:rPr>
            </w:pPr>
            <w:r w:rsidRPr="00D139F5">
              <w:rPr>
                <w:rFonts w:ascii="Arial" w:hAnsi="Arial" w:cs="Arial"/>
                <w:b/>
                <w:color w:val="333399"/>
                <w:szCs w:val="20"/>
              </w:rPr>
              <w:t>Date</w:t>
            </w:r>
          </w:p>
        </w:tc>
        <w:tc>
          <w:tcPr>
            <w:tcW w:w="6642" w:type="dxa"/>
            <w:tcBorders>
              <w:top w:val="single" w:sz="4" w:space="0" w:color="auto"/>
              <w:left w:val="single" w:sz="4" w:space="0" w:color="auto"/>
              <w:bottom w:val="single" w:sz="4" w:space="0" w:color="auto"/>
              <w:right w:val="single" w:sz="4" w:space="0" w:color="auto"/>
            </w:tcBorders>
          </w:tcPr>
          <w:p w14:paraId="30C1312D" w14:textId="6F569411" w:rsidR="00D139F5" w:rsidRPr="00D139F5" w:rsidRDefault="00D139F5" w:rsidP="00D139F5">
            <w:pPr>
              <w:autoSpaceDE w:val="0"/>
              <w:autoSpaceDN w:val="0"/>
              <w:adjustRightInd w:val="0"/>
              <w:jc w:val="both"/>
              <w:rPr>
                <w:rFonts w:ascii="Arial" w:hAnsi="Arial" w:cs="Arial"/>
                <w:color w:val="333399"/>
                <w:szCs w:val="20"/>
              </w:rPr>
            </w:pPr>
            <w:r w:rsidRPr="00D139F5">
              <w:rPr>
                <w:rFonts w:ascii="Arial" w:hAnsi="Arial" w:cs="Arial"/>
                <w:color w:val="333399"/>
                <w:szCs w:val="20"/>
              </w:rPr>
              <w:t>&lt;</w:t>
            </w:r>
            <w:r w:rsidR="006C03BC">
              <w:rPr>
                <w:rFonts w:ascii="Arial" w:hAnsi="Arial" w:cs="Arial"/>
                <w:color w:val="333399"/>
                <w:szCs w:val="20"/>
              </w:rPr>
              <w:t>05</w:t>
            </w:r>
            <w:r w:rsidRPr="00D139F5">
              <w:rPr>
                <w:rFonts w:ascii="Arial" w:hAnsi="Arial" w:cs="Arial"/>
                <w:color w:val="333399"/>
                <w:szCs w:val="20"/>
              </w:rPr>
              <w:t>/</w:t>
            </w:r>
            <w:r w:rsidR="006C03BC">
              <w:rPr>
                <w:rFonts w:ascii="Arial" w:hAnsi="Arial" w:cs="Arial"/>
                <w:color w:val="333399"/>
                <w:szCs w:val="20"/>
              </w:rPr>
              <w:t>12</w:t>
            </w:r>
            <w:r w:rsidRPr="00D139F5">
              <w:rPr>
                <w:rFonts w:ascii="Arial" w:hAnsi="Arial" w:cs="Arial"/>
                <w:color w:val="333399"/>
                <w:szCs w:val="20"/>
              </w:rPr>
              <w:t>/</w:t>
            </w:r>
            <w:r w:rsidR="00F47B7C">
              <w:rPr>
                <w:rFonts w:ascii="Arial" w:hAnsi="Arial" w:cs="Arial"/>
                <w:color w:val="333399"/>
                <w:szCs w:val="20"/>
              </w:rPr>
              <w:t>2019</w:t>
            </w:r>
            <w:r w:rsidRPr="00D139F5">
              <w:rPr>
                <w:rFonts w:ascii="Arial" w:hAnsi="Arial" w:cs="Arial"/>
                <w:color w:val="333399"/>
                <w:szCs w:val="20"/>
              </w:rPr>
              <w:t>&gt;</w:t>
            </w:r>
          </w:p>
        </w:tc>
      </w:tr>
      <w:tr w:rsidR="00D139F5" w:rsidRPr="00D139F5" w14:paraId="4C917AA0" w14:textId="77777777" w:rsidTr="008B4FA7">
        <w:tc>
          <w:tcPr>
            <w:tcW w:w="2214" w:type="dxa"/>
            <w:tcBorders>
              <w:top w:val="single" w:sz="4" w:space="0" w:color="auto"/>
              <w:left w:val="single" w:sz="4" w:space="0" w:color="auto"/>
              <w:bottom w:val="single" w:sz="4" w:space="0" w:color="auto"/>
              <w:right w:val="single" w:sz="4" w:space="0" w:color="auto"/>
            </w:tcBorders>
          </w:tcPr>
          <w:p w14:paraId="4F402F66" w14:textId="77777777" w:rsidR="00D139F5" w:rsidRPr="00D139F5" w:rsidRDefault="00D139F5" w:rsidP="00803511">
            <w:pPr>
              <w:autoSpaceDE w:val="0"/>
              <w:autoSpaceDN w:val="0"/>
              <w:adjustRightInd w:val="0"/>
              <w:jc w:val="both"/>
              <w:rPr>
                <w:rFonts w:ascii="Arial" w:hAnsi="Arial" w:cs="Arial"/>
                <w:b/>
                <w:color w:val="333399"/>
                <w:szCs w:val="20"/>
              </w:rPr>
            </w:pPr>
            <w:r w:rsidRPr="00D139F5">
              <w:rPr>
                <w:rFonts w:ascii="Arial" w:hAnsi="Arial" w:cs="Arial"/>
                <w:b/>
                <w:color w:val="333399"/>
                <w:szCs w:val="20"/>
              </w:rPr>
              <w:t>Deliverable</w:t>
            </w:r>
          </w:p>
        </w:tc>
        <w:tc>
          <w:tcPr>
            <w:tcW w:w="6642" w:type="dxa"/>
            <w:tcBorders>
              <w:top w:val="single" w:sz="4" w:space="0" w:color="auto"/>
              <w:left w:val="single" w:sz="4" w:space="0" w:color="auto"/>
              <w:bottom w:val="single" w:sz="4" w:space="0" w:color="auto"/>
              <w:right w:val="single" w:sz="4" w:space="0" w:color="auto"/>
            </w:tcBorders>
          </w:tcPr>
          <w:p w14:paraId="6C6728B4" w14:textId="5EA544AC" w:rsidR="00D139F5" w:rsidRPr="00D139F5" w:rsidRDefault="009F5C7C" w:rsidP="00D139F5">
            <w:pPr>
              <w:autoSpaceDE w:val="0"/>
              <w:autoSpaceDN w:val="0"/>
              <w:adjustRightInd w:val="0"/>
              <w:jc w:val="both"/>
              <w:rPr>
                <w:rFonts w:ascii="Arial" w:hAnsi="Arial" w:cs="Arial"/>
                <w:color w:val="333399"/>
                <w:szCs w:val="20"/>
                <w:lang w:val="it-IT"/>
              </w:rPr>
            </w:pPr>
            <w:proofErr w:type="spellStart"/>
            <w:r>
              <w:rPr>
                <w:rFonts w:ascii="Arial" w:hAnsi="Arial" w:cs="Arial"/>
                <w:color w:val="333399"/>
                <w:szCs w:val="20"/>
                <w:lang w:val="it-IT"/>
              </w:rPr>
              <w:t>D</w:t>
            </w:r>
            <w:r w:rsidR="006C03BC">
              <w:rPr>
                <w:rFonts w:ascii="Arial" w:hAnsi="Arial" w:cs="Arial"/>
                <w:color w:val="333399"/>
                <w:szCs w:val="20"/>
                <w:lang w:val="it-IT"/>
              </w:rPr>
              <w:t>1</w:t>
            </w:r>
            <w:proofErr w:type="spellEnd"/>
          </w:p>
        </w:tc>
      </w:tr>
      <w:tr w:rsidR="00D139F5" w:rsidRPr="00803511" w14:paraId="1C5F347F" w14:textId="77777777" w:rsidTr="00407EAD">
        <w:tc>
          <w:tcPr>
            <w:tcW w:w="2214" w:type="dxa"/>
            <w:tcBorders>
              <w:top w:val="single" w:sz="4" w:space="0" w:color="auto"/>
              <w:left w:val="single" w:sz="4" w:space="0" w:color="auto"/>
              <w:bottom w:val="single" w:sz="4" w:space="0" w:color="auto"/>
              <w:right w:val="single" w:sz="4" w:space="0" w:color="auto"/>
            </w:tcBorders>
          </w:tcPr>
          <w:p w14:paraId="041A2212" w14:textId="77777777" w:rsidR="00D139F5" w:rsidRPr="00D139F5" w:rsidRDefault="00D139F5" w:rsidP="00803511">
            <w:pPr>
              <w:autoSpaceDE w:val="0"/>
              <w:autoSpaceDN w:val="0"/>
              <w:adjustRightInd w:val="0"/>
              <w:jc w:val="both"/>
              <w:rPr>
                <w:rFonts w:ascii="Arial" w:hAnsi="Arial" w:cs="Arial"/>
                <w:b/>
                <w:color w:val="333399"/>
                <w:szCs w:val="20"/>
              </w:rPr>
            </w:pPr>
            <w:r w:rsidRPr="00D139F5">
              <w:rPr>
                <w:rFonts w:ascii="Arial" w:hAnsi="Arial" w:cs="Arial"/>
                <w:b/>
                <w:color w:val="333399"/>
                <w:szCs w:val="20"/>
              </w:rPr>
              <w:t>Team (Name)</w:t>
            </w:r>
          </w:p>
        </w:tc>
        <w:tc>
          <w:tcPr>
            <w:tcW w:w="6642" w:type="dxa"/>
            <w:tcBorders>
              <w:top w:val="single" w:sz="4" w:space="0" w:color="auto"/>
              <w:left w:val="single" w:sz="4" w:space="0" w:color="auto"/>
              <w:bottom w:val="single" w:sz="4" w:space="0" w:color="auto"/>
              <w:right w:val="single" w:sz="4" w:space="0" w:color="auto"/>
            </w:tcBorders>
          </w:tcPr>
          <w:p w14:paraId="7999CD20" w14:textId="3F7AF9D4" w:rsidR="00D139F5" w:rsidRPr="00D139F5" w:rsidRDefault="00332376" w:rsidP="00803511">
            <w:pPr>
              <w:autoSpaceDE w:val="0"/>
              <w:autoSpaceDN w:val="0"/>
              <w:adjustRightInd w:val="0"/>
              <w:jc w:val="both"/>
              <w:rPr>
                <w:rFonts w:ascii="Arial" w:hAnsi="Arial" w:cs="Arial"/>
                <w:color w:val="333399"/>
                <w:szCs w:val="20"/>
              </w:rPr>
            </w:pPr>
            <w:r>
              <w:rPr>
                <w:rFonts w:ascii="Arial" w:hAnsi="Arial" w:cs="Arial"/>
                <w:color w:val="333399"/>
                <w:szCs w:val="20"/>
              </w:rPr>
              <w:t>Team Fresh</w:t>
            </w:r>
          </w:p>
        </w:tc>
      </w:tr>
    </w:tbl>
    <w:p w14:paraId="0B6DA6F5" w14:textId="77777777" w:rsidR="00471B01" w:rsidRDefault="00471B01" w:rsidP="0091609C">
      <w:pPr>
        <w:jc w:val="both"/>
      </w:pPr>
    </w:p>
    <w:tbl>
      <w:tblPr>
        <w:tblW w:w="8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1932"/>
        <w:gridCol w:w="2989"/>
      </w:tblGrid>
      <w:tr w:rsidR="00946403" w:rsidRPr="00803511" w14:paraId="1BD5516E" w14:textId="77777777" w:rsidTr="00803511">
        <w:tc>
          <w:tcPr>
            <w:tcW w:w="8857" w:type="dxa"/>
            <w:gridSpan w:val="3"/>
          </w:tcPr>
          <w:p w14:paraId="08AACF09" w14:textId="77777777" w:rsidR="00946403" w:rsidRPr="00A36BED" w:rsidRDefault="00946403" w:rsidP="00803511">
            <w:pPr>
              <w:autoSpaceDE w:val="0"/>
              <w:autoSpaceDN w:val="0"/>
              <w:adjustRightInd w:val="0"/>
              <w:jc w:val="center"/>
              <w:rPr>
                <w:rFonts w:ascii="Arial" w:hAnsi="Arial" w:cs="Arial"/>
                <w:color w:val="333399"/>
                <w:szCs w:val="20"/>
              </w:rPr>
            </w:pPr>
            <w:r w:rsidRPr="00D139F5">
              <w:rPr>
                <w:rFonts w:ascii="Arial" w:hAnsi="Arial" w:cs="Arial"/>
                <w:b/>
                <w:color w:val="333399"/>
                <w:sz w:val="40"/>
                <w:szCs w:val="20"/>
              </w:rPr>
              <w:t>Team Members</w:t>
            </w:r>
          </w:p>
        </w:tc>
      </w:tr>
      <w:tr w:rsidR="00946403" w:rsidRPr="00803511" w14:paraId="01B9BDB8" w14:textId="77777777" w:rsidTr="00D139F5">
        <w:tc>
          <w:tcPr>
            <w:tcW w:w="3936" w:type="dxa"/>
          </w:tcPr>
          <w:p w14:paraId="61A1B589" w14:textId="77777777" w:rsidR="00946403" w:rsidRPr="00A36BED" w:rsidRDefault="00946403" w:rsidP="00803511">
            <w:pPr>
              <w:autoSpaceDE w:val="0"/>
              <w:autoSpaceDN w:val="0"/>
              <w:adjustRightInd w:val="0"/>
              <w:jc w:val="center"/>
              <w:rPr>
                <w:rFonts w:ascii="Arial" w:hAnsi="Arial" w:cs="Arial"/>
                <w:b/>
                <w:color w:val="333399"/>
                <w:szCs w:val="20"/>
              </w:rPr>
            </w:pPr>
            <w:r w:rsidRPr="00A36BED">
              <w:rPr>
                <w:rFonts w:ascii="Arial" w:hAnsi="Arial" w:cs="Arial"/>
                <w:b/>
                <w:color w:val="333399"/>
                <w:szCs w:val="20"/>
              </w:rPr>
              <w:t>Name</w:t>
            </w:r>
            <w:r w:rsidR="00D139F5">
              <w:rPr>
                <w:rFonts w:ascii="Arial" w:hAnsi="Arial" w:cs="Arial"/>
                <w:b/>
                <w:color w:val="333399"/>
                <w:szCs w:val="20"/>
              </w:rPr>
              <w:t xml:space="preserve"> &amp; Surname</w:t>
            </w:r>
          </w:p>
        </w:tc>
        <w:tc>
          <w:tcPr>
            <w:tcW w:w="1932" w:type="dxa"/>
          </w:tcPr>
          <w:p w14:paraId="13BE3B0A" w14:textId="77777777" w:rsidR="00946403" w:rsidRPr="00A36BED" w:rsidRDefault="00D139F5" w:rsidP="00803511">
            <w:pPr>
              <w:autoSpaceDE w:val="0"/>
              <w:autoSpaceDN w:val="0"/>
              <w:adjustRightInd w:val="0"/>
              <w:jc w:val="center"/>
              <w:rPr>
                <w:rFonts w:ascii="Arial" w:hAnsi="Arial" w:cs="Arial"/>
                <w:b/>
                <w:color w:val="333399"/>
                <w:szCs w:val="20"/>
              </w:rPr>
            </w:pPr>
            <w:r>
              <w:rPr>
                <w:rFonts w:ascii="Arial" w:hAnsi="Arial" w:cs="Arial"/>
                <w:b/>
                <w:color w:val="333399"/>
                <w:szCs w:val="20"/>
              </w:rPr>
              <w:t>Matriculation</w:t>
            </w:r>
            <w:r w:rsidR="00946403" w:rsidRPr="00A36BED">
              <w:rPr>
                <w:rFonts w:ascii="Arial" w:hAnsi="Arial" w:cs="Arial"/>
                <w:b/>
                <w:color w:val="333399"/>
                <w:szCs w:val="20"/>
              </w:rPr>
              <w:t xml:space="preserve"> Number</w:t>
            </w:r>
          </w:p>
        </w:tc>
        <w:tc>
          <w:tcPr>
            <w:tcW w:w="2989" w:type="dxa"/>
          </w:tcPr>
          <w:p w14:paraId="03EBA230" w14:textId="77777777" w:rsidR="00946403" w:rsidRPr="00A36BED" w:rsidRDefault="00946403" w:rsidP="00803511">
            <w:pPr>
              <w:autoSpaceDE w:val="0"/>
              <w:autoSpaceDN w:val="0"/>
              <w:adjustRightInd w:val="0"/>
              <w:jc w:val="center"/>
              <w:rPr>
                <w:rFonts w:ascii="Arial" w:hAnsi="Arial" w:cs="Arial"/>
                <w:b/>
                <w:color w:val="333399"/>
                <w:szCs w:val="20"/>
              </w:rPr>
            </w:pPr>
            <w:r w:rsidRPr="00A36BED">
              <w:rPr>
                <w:rFonts w:ascii="Arial" w:hAnsi="Arial" w:cs="Arial"/>
                <w:b/>
                <w:color w:val="333399"/>
                <w:szCs w:val="20"/>
              </w:rPr>
              <w:t>E-mail address</w:t>
            </w:r>
          </w:p>
        </w:tc>
      </w:tr>
      <w:tr w:rsidR="00946403" w:rsidRPr="00803511" w14:paraId="206E5435" w14:textId="77777777" w:rsidTr="00D139F5">
        <w:tc>
          <w:tcPr>
            <w:tcW w:w="3936" w:type="dxa"/>
          </w:tcPr>
          <w:p w14:paraId="4DAFEAC0" w14:textId="4BD88EB6" w:rsidR="00946403" w:rsidRPr="00BD00FA" w:rsidRDefault="00332376" w:rsidP="00803511">
            <w:pPr>
              <w:autoSpaceDE w:val="0"/>
              <w:autoSpaceDN w:val="0"/>
              <w:adjustRightInd w:val="0"/>
              <w:jc w:val="both"/>
              <w:rPr>
                <w:rFonts w:ascii="Arial" w:hAnsi="Arial" w:cs="Arial"/>
                <w:b/>
                <w:color w:val="333399"/>
                <w:sz w:val="28"/>
                <w:szCs w:val="28"/>
              </w:rPr>
            </w:pPr>
            <w:r>
              <w:rPr>
                <w:rFonts w:ascii="Arial" w:hAnsi="Arial" w:cs="Arial"/>
                <w:b/>
                <w:color w:val="333399"/>
                <w:sz w:val="28"/>
                <w:szCs w:val="28"/>
              </w:rPr>
              <w:t xml:space="preserve">Piero </w:t>
            </w:r>
            <w:proofErr w:type="spellStart"/>
            <w:r>
              <w:rPr>
                <w:rFonts w:ascii="Arial" w:hAnsi="Arial" w:cs="Arial"/>
                <w:b/>
                <w:color w:val="333399"/>
                <w:sz w:val="28"/>
                <w:szCs w:val="28"/>
              </w:rPr>
              <w:t>Ferri</w:t>
            </w:r>
            <w:proofErr w:type="spellEnd"/>
          </w:p>
        </w:tc>
        <w:tc>
          <w:tcPr>
            <w:tcW w:w="1932" w:type="dxa"/>
          </w:tcPr>
          <w:p w14:paraId="70CD9659" w14:textId="0A7F574E" w:rsidR="00946403" w:rsidRPr="00BD00FA" w:rsidRDefault="00332376" w:rsidP="00803511">
            <w:pPr>
              <w:autoSpaceDE w:val="0"/>
              <w:autoSpaceDN w:val="0"/>
              <w:adjustRightInd w:val="0"/>
              <w:jc w:val="both"/>
              <w:rPr>
                <w:rFonts w:ascii="Arial" w:hAnsi="Arial" w:cs="Arial"/>
                <w:i/>
                <w:color w:val="333399"/>
                <w:sz w:val="28"/>
                <w:szCs w:val="28"/>
              </w:rPr>
            </w:pPr>
            <w:r>
              <w:rPr>
                <w:rFonts w:ascii="Arial" w:hAnsi="Arial" w:cs="Arial"/>
                <w:i/>
                <w:color w:val="333399"/>
                <w:sz w:val="28"/>
                <w:szCs w:val="28"/>
              </w:rPr>
              <w:t>#245484</w:t>
            </w:r>
          </w:p>
        </w:tc>
        <w:tc>
          <w:tcPr>
            <w:tcW w:w="2989" w:type="dxa"/>
          </w:tcPr>
          <w:p w14:paraId="1A0DD9EF" w14:textId="77777777" w:rsidR="00946403" w:rsidRPr="00BD00FA" w:rsidRDefault="00946403" w:rsidP="00803511">
            <w:pPr>
              <w:autoSpaceDE w:val="0"/>
              <w:autoSpaceDN w:val="0"/>
              <w:adjustRightInd w:val="0"/>
              <w:jc w:val="both"/>
              <w:rPr>
                <w:rFonts w:ascii="Arial" w:hAnsi="Arial" w:cs="Arial"/>
                <w:i/>
                <w:color w:val="333399"/>
                <w:sz w:val="28"/>
                <w:szCs w:val="28"/>
              </w:rPr>
            </w:pPr>
          </w:p>
        </w:tc>
      </w:tr>
      <w:tr w:rsidR="00946403" w:rsidRPr="00803511" w14:paraId="45BFFC78" w14:textId="77777777" w:rsidTr="00D139F5">
        <w:tc>
          <w:tcPr>
            <w:tcW w:w="3936" w:type="dxa"/>
          </w:tcPr>
          <w:p w14:paraId="43A13970" w14:textId="2F113D71" w:rsidR="00946403" w:rsidRPr="00332376" w:rsidRDefault="00332376" w:rsidP="00803511">
            <w:pPr>
              <w:autoSpaceDE w:val="0"/>
              <w:autoSpaceDN w:val="0"/>
              <w:adjustRightInd w:val="0"/>
              <w:jc w:val="both"/>
              <w:rPr>
                <w:rFonts w:ascii="Arial" w:hAnsi="Arial" w:cs="Arial"/>
                <w:b/>
                <w:bCs/>
                <w:color w:val="333399"/>
                <w:sz w:val="28"/>
                <w:szCs w:val="28"/>
              </w:rPr>
            </w:pPr>
            <w:r w:rsidRPr="00332376">
              <w:rPr>
                <w:rFonts w:ascii="Arial" w:hAnsi="Arial" w:cs="Arial"/>
                <w:b/>
                <w:bCs/>
                <w:color w:val="333399"/>
                <w:sz w:val="28"/>
                <w:szCs w:val="28"/>
              </w:rPr>
              <w:t xml:space="preserve">Davide </w:t>
            </w:r>
            <w:proofErr w:type="spellStart"/>
            <w:r w:rsidRPr="00332376">
              <w:rPr>
                <w:rFonts w:ascii="Arial" w:hAnsi="Arial" w:cs="Arial"/>
                <w:b/>
                <w:bCs/>
                <w:color w:val="333399"/>
                <w:sz w:val="28"/>
                <w:szCs w:val="28"/>
              </w:rPr>
              <w:t>Fasciano</w:t>
            </w:r>
            <w:proofErr w:type="spellEnd"/>
          </w:p>
        </w:tc>
        <w:tc>
          <w:tcPr>
            <w:tcW w:w="1932" w:type="dxa"/>
          </w:tcPr>
          <w:p w14:paraId="1B2562C5" w14:textId="6B39427F" w:rsidR="00946403" w:rsidRPr="00BD00FA" w:rsidRDefault="00332376" w:rsidP="00803511">
            <w:pPr>
              <w:autoSpaceDE w:val="0"/>
              <w:autoSpaceDN w:val="0"/>
              <w:adjustRightInd w:val="0"/>
              <w:jc w:val="both"/>
              <w:rPr>
                <w:rFonts w:ascii="Arial" w:hAnsi="Arial" w:cs="Arial"/>
                <w:i/>
                <w:color w:val="333399"/>
                <w:sz w:val="28"/>
                <w:szCs w:val="28"/>
              </w:rPr>
            </w:pPr>
            <w:r>
              <w:rPr>
                <w:rFonts w:ascii="Arial" w:hAnsi="Arial" w:cs="Arial"/>
                <w:i/>
                <w:color w:val="333399"/>
                <w:sz w:val="28"/>
                <w:szCs w:val="28"/>
              </w:rPr>
              <w:t>#245433</w:t>
            </w:r>
          </w:p>
        </w:tc>
        <w:tc>
          <w:tcPr>
            <w:tcW w:w="2989" w:type="dxa"/>
          </w:tcPr>
          <w:p w14:paraId="044AD452" w14:textId="77777777" w:rsidR="00946403" w:rsidRPr="00BD00FA" w:rsidRDefault="00946403" w:rsidP="00803511">
            <w:pPr>
              <w:autoSpaceDE w:val="0"/>
              <w:autoSpaceDN w:val="0"/>
              <w:adjustRightInd w:val="0"/>
              <w:jc w:val="both"/>
              <w:rPr>
                <w:rFonts w:ascii="Arial" w:hAnsi="Arial" w:cs="Arial"/>
                <w:i/>
                <w:color w:val="333399"/>
                <w:sz w:val="28"/>
                <w:szCs w:val="28"/>
              </w:rPr>
            </w:pPr>
          </w:p>
        </w:tc>
      </w:tr>
      <w:tr w:rsidR="00946403" w:rsidRPr="00803511" w14:paraId="54E4BB78" w14:textId="77777777" w:rsidTr="00D139F5">
        <w:tc>
          <w:tcPr>
            <w:tcW w:w="3936" w:type="dxa"/>
          </w:tcPr>
          <w:p w14:paraId="714567A6" w14:textId="77777777" w:rsidR="00946403" w:rsidRPr="00BD00FA" w:rsidRDefault="00946403" w:rsidP="00803511">
            <w:pPr>
              <w:autoSpaceDE w:val="0"/>
              <w:autoSpaceDN w:val="0"/>
              <w:adjustRightInd w:val="0"/>
              <w:jc w:val="both"/>
              <w:rPr>
                <w:rFonts w:ascii="Arial" w:hAnsi="Arial" w:cs="Arial"/>
                <w:color w:val="333399"/>
                <w:sz w:val="28"/>
                <w:szCs w:val="28"/>
              </w:rPr>
            </w:pPr>
          </w:p>
        </w:tc>
        <w:tc>
          <w:tcPr>
            <w:tcW w:w="1932" w:type="dxa"/>
          </w:tcPr>
          <w:p w14:paraId="0EA64644" w14:textId="77777777" w:rsidR="00946403" w:rsidRPr="00BD00FA" w:rsidRDefault="00946403" w:rsidP="00803511">
            <w:pPr>
              <w:autoSpaceDE w:val="0"/>
              <w:autoSpaceDN w:val="0"/>
              <w:adjustRightInd w:val="0"/>
              <w:jc w:val="both"/>
              <w:rPr>
                <w:rFonts w:ascii="Arial" w:hAnsi="Arial" w:cs="Arial"/>
                <w:i/>
                <w:color w:val="333399"/>
                <w:sz w:val="28"/>
                <w:szCs w:val="28"/>
              </w:rPr>
            </w:pPr>
          </w:p>
        </w:tc>
        <w:tc>
          <w:tcPr>
            <w:tcW w:w="2989" w:type="dxa"/>
          </w:tcPr>
          <w:p w14:paraId="1BE25507" w14:textId="77777777" w:rsidR="00946403" w:rsidRPr="00BD00FA" w:rsidRDefault="00946403" w:rsidP="00803511">
            <w:pPr>
              <w:autoSpaceDE w:val="0"/>
              <w:autoSpaceDN w:val="0"/>
              <w:adjustRightInd w:val="0"/>
              <w:jc w:val="both"/>
              <w:rPr>
                <w:rFonts w:ascii="Arial" w:hAnsi="Arial" w:cs="Arial"/>
                <w:i/>
                <w:color w:val="333399"/>
                <w:sz w:val="28"/>
                <w:szCs w:val="28"/>
              </w:rPr>
            </w:pPr>
          </w:p>
        </w:tc>
      </w:tr>
      <w:tr w:rsidR="003612FA" w:rsidRPr="00803511" w14:paraId="2AADC009" w14:textId="77777777" w:rsidTr="00D139F5">
        <w:tc>
          <w:tcPr>
            <w:tcW w:w="3936" w:type="dxa"/>
          </w:tcPr>
          <w:p w14:paraId="65F8C0D6" w14:textId="77777777" w:rsidR="003612FA" w:rsidRPr="00BD00FA" w:rsidRDefault="003612FA" w:rsidP="00803511">
            <w:pPr>
              <w:autoSpaceDE w:val="0"/>
              <w:autoSpaceDN w:val="0"/>
              <w:adjustRightInd w:val="0"/>
              <w:jc w:val="both"/>
              <w:rPr>
                <w:rFonts w:ascii="Arial" w:hAnsi="Arial" w:cs="Arial"/>
                <w:color w:val="333399"/>
                <w:sz w:val="28"/>
                <w:szCs w:val="28"/>
              </w:rPr>
            </w:pPr>
          </w:p>
        </w:tc>
        <w:tc>
          <w:tcPr>
            <w:tcW w:w="1932" w:type="dxa"/>
          </w:tcPr>
          <w:p w14:paraId="130AAE35" w14:textId="77777777" w:rsidR="003612FA" w:rsidRPr="00BD00FA" w:rsidRDefault="003612FA" w:rsidP="00803511">
            <w:pPr>
              <w:autoSpaceDE w:val="0"/>
              <w:autoSpaceDN w:val="0"/>
              <w:adjustRightInd w:val="0"/>
              <w:jc w:val="both"/>
              <w:rPr>
                <w:rFonts w:ascii="Arial" w:hAnsi="Arial" w:cs="Arial"/>
                <w:i/>
                <w:color w:val="333399"/>
                <w:sz w:val="28"/>
                <w:szCs w:val="28"/>
              </w:rPr>
            </w:pPr>
          </w:p>
        </w:tc>
        <w:tc>
          <w:tcPr>
            <w:tcW w:w="2989" w:type="dxa"/>
          </w:tcPr>
          <w:p w14:paraId="1BC9E047" w14:textId="77777777" w:rsidR="003612FA" w:rsidRPr="00BD00FA" w:rsidRDefault="003612FA" w:rsidP="00803511">
            <w:pPr>
              <w:autoSpaceDE w:val="0"/>
              <w:autoSpaceDN w:val="0"/>
              <w:adjustRightInd w:val="0"/>
              <w:jc w:val="both"/>
              <w:rPr>
                <w:rFonts w:ascii="Arial" w:hAnsi="Arial" w:cs="Arial"/>
                <w:i/>
                <w:color w:val="333399"/>
                <w:sz w:val="28"/>
                <w:szCs w:val="28"/>
              </w:rPr>
            </w:pPr>
          </w:p>
        </w:tc>
      </w:tr>
      <w:tr w:rsidR="00D139F5" w:rsidRPr="00803511" w14:paraId="67861F33" w14:textId="77777777" w:rsidTr="00D139F5">
        <w:tc>
          <w:tcPr>
            <w:tcW w:w="3936" w:type="dxa"/>
          </w:tcPr>
          <w:p w14:paraId="66ACF49B" w14:textId="77777777" w:rsidR="00D139F5" w:rsidRPr="00BD00FA" w:rsidRDefault="00D139F5" w:rsidP="00803511">
            <w:pPr>
              <w:autoSpaceDE w:val="0"/>
              <w:autoSpaceDN w:val="0"/>
              <w:adjustRightInd w:val="0"/>
              <w:jc w:val="both"/>
              <w:rPr>
                <w:rFonts w:ascii="Arial" w:hAnsi="Arial" w:cs="Arial"/>
                <w:color w:val="333399"/>
                <w:sz w:val="28"/>
                <w:szCs w:val="28"/>
              </w:rPr>
            </w:pPr>
          </w:p>
        </w:tc>
        <w:tc>
          <w:tcPr>
            <w:tcW w:w="1932" w:type="dxa"/>
          </w:tcPr>
          <w:p w14:paraId="1430C843" w14:textId="77777777" w:rsidR="00D139F5" w:rsidRPr="00BD00FA" w:rsidRDefault="00D139F5" w:rsidP="00803511">
            <w:pPr>
              <w:autoSpaceDE w:val="0"/>
              <w:autoSpaceDN w:val="0"/>
              <w:adjustRightInd w:val="0"/>
              <w:jc w:val="both"/>
              <w:rPr>
                <w:rFonts w:ascii="Arial" w:hAnsi="Arial" w:cs="Arial"/>
                <w:i/>
                <w:color w:val="333399"/>
                <w:sz w:val="28"/>
                <w:szCs w:val="28"/>
              </w:rPr>
            </w:pPr>
          </w:p>
        </w:tc>
        <w:tc>
          <w:tcPr>
            <w:tcW w:w="2989" w:type="dxa"/>
          </w:tcPr>
          <w:p w14:paraId="2E7F5FAC" w14:textId="77777777" w:rsidR="00D139F5" w:rsidRPr="00BD00FA" w:rsidRDefault="00D139F5" w:rsidP="00803511">
            <w:pPr>
              <w:autoSpaceDE w:val="0"/>
              <w:autoSpaceDN w:val="0"/>
              <w:adjustRightInd w:val="0"/>
              <w:jc w:val="both"/>
              <w:rPr>
                <w:rFonts w:ascii="Arial" w:hAnsi="Arial" w:cs="Arial"/>
                <w:i/>
                <w:color w:val="333399"/>
                <w:sz w:val="28"/>
                <w:szCs w:val="28"/>
              </w:rPr>
            </w:pPr>
          </w:p>
        </w:tc>
      </w:tr>
    </w:tbl>
    <w:p w14:paraId="1F67DFF0" w14:textId="77777777" w:rsidR="00CA33AE" w:rsidRDefault="00CA33AE" w:rsidP="0047226A">
      <w:pPr>
        <w:jc w:val="center"/>
        <w:rPr>
          <w:rFonts w:ascii="Cambria" w:hAnsi="Cambria"/>
          <w:noProof/>
          <w:color w:val="17365D"/>
          <w:spacing w:val="5"/>
          <w:kern w:val="28"/>
          <w:sz w:val="52"/>
          <w:szCs w:val="52"/>
        </w:rPr>
      </w:pPr>
    </w:p>
    <w:p w14:paraId="6F06D00E" w14:textId="77777777" w:rsidR="00E75697" w:rsidRDefault="00E75697" w:rsidP="00CA33AE">
      <w:pPr>
        <w:pStyle w:val="Titolo"/>
        <w:rPr>
          <w:noProof/>
        </w:rPr>
      </w:pPr>
      <w:r w:rsidRPr="008A4412">
        <w:rPr>
          <w:noProof/>
        </w:rPr>
        <w:t>Table of Contents of this deliverable</w:t>
      </w:r>
    </w:p>
    <w:p w14:paraId="063B7D63" w14:textId="77777777" w:rsidR="00646899" w:rsidRPr="00646899" w:rsidRDefault="00646899" w:rsidP="00646899">
      <w:pPr>
        <w:numPr>
          <w:ilvl w:val="0"/>
          <w:numId w:val="36"/>
        </w:numPr>
        <w:tabs>
          <w:tab w:val="num" w:pos="360"/>
        </w:tabs>
        <w:rPr>
          <w:b/>
          <w:bCs/>
          <w:sz w:val="28"/>
          <w:szCs w:val="28"/>
          <w:lang w:val="it-IT"/>
        </w:rPr>
      </w:pPr>
      <w:r w:rsidRPr="00646899">
        <w:rPr>
          <w:b/>
          <w:bCs/>
          <w:sz w:val="28"/>
          <w:szCs w:val="28"/>
          <w:lang w:val="it-IT"/>
        </w:rPr>
        <w:lastRenderedPageBreak/>
        <w:t xml:space="preserve">Progetto 1. </w:t>
      </w:r>
      <w:proofErr w:type="gramStart"/>
      <w:r w:rsidRPr="00646899">
        <w:rPr>
          <w:b/>
          <w:bCs/>
          <w:sz w:val="28"/>
          <w:szCs w:val="28"/>
          <w:lang w:val="it-IT"/>
        </w:rPr>
        <w:t>Gestionale offerte</w:t>
      </w:r>
      <w:proofErr w:type="gramEnd"/>
      <w:r w:rsidRPr="00646899">
        <w:rPr>
          <w:b/>
          <w:bCs/>
          <w:sz w:val="28"/>
          <w:szCs w:val="28"/>
          <w:lang w:val="it-IT"/>
        </w:rPr>
        <w:t xml:space="preserve"> di lavoro (#12 #13)</w:t>
      </w:r>
    </w:p>
    <w:p w14:paraId="3345F12B" w14:textId="77777777" w:rsidR="00646899" w:rsidRPr="00646899" w:rsidRDefault="00646899" w:rsidP="00646899">
      <w:pPr>
        <w:rPr>
          <w:lang w:val="it-IT"/>
        </w:rPr>
      </w:pPr>
    </w:p>
    <w:p w14:paraId="1D41CCEC" w14:textId="77777777" w:rsidR="00646899" w:rsidRPr="00646899" w:rsidRDefault="00646899" w:rsidP="00646899">
      <w:pPr>
        <w:rPr>
          <w:sz w:val="28"/>
          <w:szCs w:val="28"/>
          <w:lang w:val="it-IT"/>
        </w:rPr>
      </w:pPr>
      <w:r w:rsidRPr="00646899">
        <w:rPr>
          <w:sz w:val="28"/>
          <w:szCs w:val="28"/>
          <w:lang w:val="it-IT"/>
        </w:rPr>
        <w:t>Il software consiste in un gestionale che permette agli offerenti (ditte, enti, docenti) di descrivere gli impieghi offerti e ai richiedenti (ad esempio, studenti, ma non solo) di cercare tra le offerte e candidarsi.</w:t>
      </w:r>
    </w:p>
    <w:p w14:paraId="005F4C76" w14:textId="77777777" w:rsidR="00646899" w:rsidRPr="00646899" w:rsidRDefault="00646899" w:rsidP="00646899">
      <w:pPr>
        <w:rPr>
          <w:sz w:val="28"/>
          <w:szCs w:val="28"/>
          <w:lang w:val="it-IT"/>
        </w:rPr>
      </w:pPr>
    </w:p>
    <w:p w14:paraId="6304EC5C" w14:textId="77777777" w:rsidR="00646899" w:rsidRPr="00646899" w:rsidRDefault="00646899" w:rsidP="00646899">
      <w:pPr>
        <w:rPr>
          <w:sz w:val="28"/>
          <w:szCs w:val="28"/>
          <w:lang w:val="it-IT"/>
        </w:rPr>
      </w:pPr>
      <w:r w:rsidRPr="00646899">
        <w:rPr>
          <w:sz w:val="28"/>
          <w:szCs w:val="28"/>
          <w:lang w:val="it-IT"/>
        </w:rPr>
        <w:t>Il software dovrà essere in grado, tra le altre cose, di:</w:t>
      </w:r>
    </w:p>
    <w:p w14:paraId="4EEC66AE" w14:textId="77777777" w:rsidR="00646899" w:rsidRPr="00646899" w:rsidRDefault="00646899" w:rsidP="00646899">
      <w:pPr>
        <w:numPr>
          <w:ilvl w:val="0"/>
          <w:numId w:val="42"/>
        </w:numPr>
        <w:rPr>
          <w:sz w:val="28"/>
          <w:szCs w:val="28"/>
          <w:lang w:val="it-IT"/>
        </w:rPr>
      </w:pPr>
      <w:r w:rsidRPr="00646899">
        <w:rPr>
          <w:sz w:val="28"/>
          <w:szCs w:val="28"/>
          <w:lang w:val="it-IT"/>
        </w:rPr>
        <w:t xml:space="preserve">elaborare le offerte per effettuare una </w:t>
      </w:r>
      <w:r w:rsidRPr="00646899">
        <w:rPr>
          <w:sz w:val="28"/>
          <w:szCs w:val="28"/>
          <w:u w:val="single"/>
          <w:lang w:val="it-IT"/>
        </w:rPr>
        <w:t>categorizzazione</w:t>
      </w:r>
      <w:r w:rsidRPr="00646899">
        <w:rPr>
          <w:sz w:val="28"/>
          <w:szCs w:val="28"/>
          <w:lang w:val="it-IT"/>
        </w:rPr>
        <w:t xml:space="preserve"> delle stesse;</w:t>
      </w:r>
    </w:p>
    <w:p w14:paraId="5E2C0098" w14:textId="77777777" w:rsidR="00646899" w:rsidRPr="00646899" w:rsidRDefault="00646899" w:rsidP="00646899">
      <w:pPr>
        <w:numPr>
          <w:ilvl w:val="0"/>
          <w:numId w:val="42"/>
        </w:numPr>
        <w:rPr>
          <w:sz w:val="28"/>
          <w:szCs w:val="28"/>
          <w:lang w:val="it-IT"/>
        </w:rPr>
      </w:pPr>
      <w:r w:rsidRPr="00646899">
        <w:rPr>
          <w:sz w:val="28"/>
          <w:szCs w:val="28"/>
          <w:lang w:val="it-IT"/>
        </w:rPr>
        <w:t>elaborare i dati utente con le rispettive preferenze di lavoro;</w:t>
      </w:r>
    </w:p>
    <w:p w14:paraId="591FA9D3" w14:textId="77777777" w:rsidR="00646899" w:rsidRPr="00646899" w:rsidRDefault="00646899" w:rsidP="00646899">
      <w:pPr>
        <w:numPr>
          <w:ilvl w:val="0"/>
          <w:numId w:val="42"/>
        </w:numPr>
        <w:rPr>
          <w:sz w:val="28"/>
          <w:szCs w:val="28"/>
          <w:lang w:val="it-IT"/>
        </w:rPr>
      </w:pPr>
      <w:r w:rsidRPr="00646899">
        <w:rPr>
          <w:sz w:val="28"/>
          <w:szCs w:val="28"/>
          <w:lang w:val="it-IT"/>
        </w:rPr>
        <w:t>generare un punteggio in base ad ogni candidatura;</w:t>
      </w:r>
    </w:p>
    <w:p w14:paraId="2EC2DEFE" w14:textId="77777777" w:rsidR="00646899" w:rsidRPr="00646899" w:rsidRDefault="00646899" w:rsidP="00646899">
      <w:pPr>
        <w:numPr>
          <w:ilvl w:val="0"/>
          <w:numId w:val="42"/>
        </w:numPr>
        <w:rPr>
          <w:sz w:val="28"/>
          <w:szCs w:val="28"/>
          <w:lang w:val="it-IT"/>
        </w:rPr>
      </w:pPr>
      <w:r w:rsidRPr="00646899">
        <w:rPr>
          <w:sz w:val="28"/>
          <w:szCs w:val="28"/>
          <w:lang w:val="it-IT"/>
        </w:rPr>
        <w:t xml:space="preserve">presentare in primo piano all’utente le offerte di lavoro che </w:t>
      </w:r>
      <w:r w:rsidRPr="00646899">
        <w:rPr>
          <w:sz w:val="28"/>
          <w:szCs w:val="28"/>
          <w:u w:val="single"/>
          <w:lang w:val="it-IT"/>
        </w:rPr>
        <w:t>fanno match</w:t>
      </w:r>
      <w:r w:rsidRPr="00646899">
        <w:rPr>
          <w:sz w:val="28"/>
          <w:szCs w:val="28"/>
          <w:lang w:val="it-IT"/>
        </w:rPr>
        <w:t>, al meglio, con il proprio profilo.</w:t>
      </w:r>
    </w:p>
    <w:p w14:paraId="04F179DD" w14:textId="77777777" w:rsidR="00646899" w:rsidRPr="00646899" w:rsidRDefault="00646899" w:rsidP="00646899">
      <w:pPr>
        <w:numPr>
          <w:ilvl w:val="0"/>
          <w:numId w:val="42"/>
        </w:numPr>
        <w:rPr>
          <w:sz w:val="28"/>
          <w:szCs w:val="28"/>
          <w:lang w:val="it-IT"/>
        </w:rPr>
      </w:pPr>
      <w:r w:rsidRPr="00646899">
        <w:rPr>
          <w:sz w:val="28"/>
          <w:szCs w:val="28"/>
          <w:lang w:val="it-IT"/>
        </w:rPr>
        <w:t xml:space="preserve">presentare in primo piano agli offerenti i candidati che </w:t>
      </w:r>
      <w:r w:rsidRPr="00646899">
        <w:rPr>
          <w:sz w:val="28"/>
          <w:szCs w:val="28"/>
          <w:u w:val="single"/>
          <w:lang w:val="it-IT"/>
        </w:rPr>
        <w:t>fanno match,</w:t>
      </w:r>
      <w:r w:rsidRPr="00646899">
        <w:rPr>
          <w:sz w:val="28"/>
          <w:szCs w:val="28"/>
          <w:lang w:val="it-IT"/>
        </w:rPr>
        <w:t xml:space="preserve"> al meglio, con le proprie offerte;</w:t>
      </w:r>
    </w:p>
    <w:p w14:paraId="3EDCC09E" w14:textId="77777777" w:rsidR="00646899" w:rsidRPr="00646899" w:rsidRDefault="00646899" w:rsidP="00646899">
      <w:pPr>
        <w:numPr>
          <w:ilvl w:val="0"/>
          <w:numId w:val="42"/>
        </w:numPr>
        <w:rPr>
          <w:sz w:val="28"/>
          <w:szCs w:val="28"/>
          <w:lang w:val="it-IT"/>
        </w:rPr>
      </w:pPr>
      <w:r w:rsidRPr="00646899">
        <w:rPr>
          <w:sz w:val="28"/>
          <w:szCs w:val="28"/>
          <w:lang w:val="it-IT"/>
        </w:rPr>
        <w:t>registrazione ditte e registrazione richiedenti</w:t>
      </w:r>
    </w:p>
    <w:p w14:paraId="35D6431E" w14:textId="77777777" w:rsidR="00646899" w:rsidRPr="00646899" w:rsidRDefault="00646899" w:rsidP="00646899">
      <w:pPr>
        <w:rPr>
          <w:sz w:val="28"/>
          <w:szCs w:val="28"/>
          <w:lang w:val="it-IT"/>
        </w:rPr>
      </w:pPr>
    </w:p>
    <w:p w14:paraId="77D9A7F1" w14:textId="77777777" w:rsidR="00646899" w:rsidRPr="00646899" w:rsidRDefault="00646899" w:rsidP="00646899">
      <w:pPr>
        <w:rPr>
          <w:sz w:val="28"/>
          <w:szCs w:val="28"/>
          <w:lang w:val="it-IT"/>
        </w:rPr>
      </w:pPr>
      <w:r w:rsidRPr="00646899">
        <w:rPr>
          <w:sz w:val="28"/>
          <w:szCs w:val="28"/>
          <w:lang w:val="it-IT"/>
        </w:rPr>
        <w:t>Il software dovrà inoltre:</w:t>
      </w:r>
    </w:p>
    <w:p w14:paraId="740CC4C7" w14:textId="77777777" w:rsidR="00646899" w:rsidRPr="00646899" w:rsidRDefault="00646899" w:rsidP="00646899">
      <w:pPr>
        <w:numPr>
          <w:ilvl w:val="0"/>
          <w:numId w:val="43"/>
        </w:numPr>
        <w:rPr>
          <w:sz w:val="28"/>
          <w:szCs w:val="28"/>
          <w:lang w:val="it-IT"/>
        </w:rPr>
      </w:pPr>
      <w:r w:rsidRPr="00646899">
        <w:rPr>
          <w:sz w:val="28"/>
          <w:szCs w:val="28"/>
          <w:lang w:val="it-IT"/>
        </w:rPr>
        <w:t>garantire una valutazione equa delle candidature secondo dei criteri stabiliti;</w:t>
      </w:r>
    </w:p>
    <w:p w14:paraId="28E60CCA" w14:textId="77777777" w:rsidR="00646899" w:rsidRPr="00646899" w:rsidRDefault="00646899" w:rsidP="00646899">
      <w:pPr>
        <w:numPr>
          <w:ilvl w:val="0"/>
          <w:numId w:val="43"/>
        </w:numPr>
        <w:rPr>
          <w:sz w:val="28"/>
          <w:szCs w:val="28"/>
          <w:lang w:val="it-IT"/>
        </w:rPr>
      </w:pPr>
      <w:r w:rsidRPr="00646899">
        <w:rPr>
          <w:sz w:val="28"/>
          <w:szCs w:val="28"/>
          <w:lang w:val="it-IT"/>
        </w:rPr>
        <w:t>essere in grado di notificare gli utenti sulle nuove offerte e sullo stato delle candidature in maniera opportuna e senza essere invasivo.</w:t>
      </w:r>
    </w:p>
    <w:p w14:paraId="1C857D06" w14:textId="77777777" w:rsidR="00646899" w:rsidRPr="00646899" w:rsidRDefault="00646899" w:rsidP="00646899">
      <w:pPr>
        <w:rPr>
          <w:sz w:val="28"/>
          <w:szCs w:val="28"/>
          <w:lang w:val="it-IT"/>
        </w:rPr>
      </w:pPr>
    </w:p>
    <w:p w14:paraId="481A0846" w14:textId="77777777" w:rsidR="00646899" w:rsidRPr="00646899" w:rsidRDefault="00646899" w:rsidP="00646899">
      <w:pPr>
        <w:rPr>
          <w:sz w:val="28"/>
          <w:szCs w:val="28"/>
          <w:lang w:val="it-IT"/>
        </w:rPr>
      </w:pPr>
      <w:r w:rsidRPr="00646899">
        <w:rPr>
          <w:sz w:val="28"/>
          <w:szCs w:val="28"/>
          <w:u w:val="single"/>
          <w:lang w:val="it-IT"/>
        </w:rPr>
        <w:t>Ove possibile, il software dovrà minimizzare il data-entry, integrandosi con applicativi esistenti. L’applicativo deve essere indipendente da una specifica Università.</w:t>
      </w:r>
    </w:p>
    <w:p w14:paraId="29BC4F01" w14:textId="77777777" w:rsidR="00646899" w:rsidRPr="00646899" w:rsidRDefault="00646899" w:rsidP="00646899">
      <w:pPr>
        <w:rPr>
          <w:sz w:val="28"/>
          <w:szCs w:val="28"/>
          <w:lang w:val="it-IT"/>
        </w:rPr>
      </w:pPr>
    </w:p>
    <w:p w14:paraId="382FB095" w14:textId="77777777" w:rsidR="00646899" w:rsidRPr="00646899" w:rsidRDefault="00646899" w:rsidP="00646899">
      <w:pPr>
        <w:rPr>
          <w:sz w:val="28"/>
          <w:szCs w:val="28"/>
          <w:lang w:val="it-IT"/>
        </w:rPr>
      </w:pPr>
      <w:r w:rsidRPr="00646899">
        <w:rPr>
          <w:sz w:val="28"/>
          <w:szCs w:val="28"/>
          <w:lang w:val="it-IT"/>
        </w:rPr>
        <w:t>L’applicativo dovrà rispettare le norme relative alla sicurezza e privacy nella conservazione dei dati utenti, dovrà essere in grado di garantire che l’utente abbia ricevuto l’invito al colloquio, dovrà permettere l’integrazione con altri sistemi. </w:t>
      </w:r>
    </w:p>
    <w:p w14:paraId="73688911" w14:textId="77777777" w:rsidR="00CA33AE" w:rsidRDefault="00CA33AE" w:rsidP="00CA33AE"/>
    <w:p w14:paraId="0C5F453E" w14:textId="77777777" w:rsidR="00CA33AE" w:rsidRDefault="00CA33AE" w:rsidP="00CA33AE"/>
    <w:p w14:paraId="3DF01CF0" w14:textId="77777777" w:rsidR="00CA33AE" w:rsidRDefault="00CA33AE" w:rsidP="00CA33AE"/>
    <w:p w14:paraId="028C438B" w14:textId="77777777" w:rsidR="00CA33AE" w:rsidRDefault="00CA33AE" w:rsidP="0047226A">
      <w:pPr>
        <w:jc w:val="center"/>
        <w:rPr>
          <w:rFonts w:ascii="Cambria" w:hAnsi="Cambria"/>
          <w:noProof/>
          <w:color w:val="17365D"/>
          <w:spacing w:val="5"/>
          <w:kern w:val="28"/>
          <w:sz w:val="52"/>
          <w:szCs w:val="52"/>
        </w:rPr>
      </w:pPr>
    </w:p>
    <w:p w14:paraId="5A07CC50" w14:textId="77777777" w:rsidR="00CA33AE" w:rsidRDefault="00CA33AE" w:rsidP="0047226A">
      <w:pPr>
        <w:jc w:val="center"/>
        <w:rPr>
          <w:rFonts w:ascii="Cambria" w:hAnsi="Cambria"/>
          <w:noProof/>
          <w:color w:val="17365D"/>
          <w:spacing w:val="5"/>
          <w:kern w:val="28"/>
          <w:sz w:val="52"/>
          <w:szCs w:val="52"/>
        </w:rPr>
      </w:pPr>
    </w:p>
    <w:p w14:paraId="7FFA9458" w14:textId="5CC68C39" w:rsidR="0047226A" w:rsidRDefault="00E75697" w:rsidP="00C65B6D">
      <w:pPr>
        <w:pStyle w:val="Titolo2"/>
        <w:numPr>
          <w:ilvl w:val="0"/>
          <w:numId w:val="0"/>
        </w:numPr>
      </w:pPr>
      <w:r w:rsidRPr="00CA33AE">
        <w:br w:type="page"/>
      </w:r>
      <w:r w:rsidR="0047226A" w:rsidRPr="00CA33AE">
        <w:lastRenderedPageBreak/>
        <w:t>List of Challenging/Risky Requirements or Task</w:t>
      </w:r>
    </w:p>
    <w:tbl>
      <w:tblPr>
        <w:tblW w:w="9465" w:type="dxa"/>
        <w:tblInd w:w="-85" w:type="dxa"/>
        <w:tblLayout w:type="fixed"/>
        <w:tblCellMar>
          <w:left w:w="0" w:type="dxa"/>
          <w:right w:w="0" w:type="dxa"/>
        </w:tblCellMar>
        <w:tblLook w:val="0000" w:firstRow="0" w:lastRow="0" w:firstColumn="0" w:lastColumn="0" w:noHBand="0" w:noVBand="0"/>
      </w:tblPr>
      <w:tblGrid>
        <w:gridCol w:w="2160"/>
        <w:gridCol w:w="1425"/>
        <w:gridCol w:w="1410"/>
        <w:gridCol w:w="4470"/>
      </w:tblGrid>
      <w:tr w:rsidR="0047226A" w14:paraId="1336E619" w14:textId="77777777" w:rsidTr="00E151E8">
        <w:tc>
          <w:tcPr>
            <w:tcW w:w="2160" w:type="dxa"/>
            <w:tcBorders>
              <w:top w:val="single" w:sz="4" w:space="0" w:color="000001"/>
              <w:left w:val="single" w:sz="4" w:space="0" w:color="000001"/>
              <w:bottom w:val="single" w:sz="4" w:space="0" w:color="000001"/>
              <w:right w:val="single" w:sz="4" w:space="0" w:color="000001"/>
            </w:tcBorders>
          </w:tcPr>
          <w:p w14:paraId="4B19E868" w14:textId="77777777" w:rsidR="0047226A" w:rsidRPr="0047226A" w:rsidRDefault="0047226A" w:rsidP="0047226A">
            <w:pPr>
              <w:jc w:val="center"/>
              <w:rPr>
                <w:rFonts w:ascii="Arial" w:hAnsi="Arial" w:cs="Arial"/>
                <w:b/>
              </w:rPr>
            </w:pPr>
            <w:r w:rsidRPr="0047226A">
              <w:rPr>
                <w:rFonts w:ascii="Arial" w:hAnsi="Arial" w:cs="Arial"/>
                <w:b/>
              </w:rPr>
              <w:t>Challenging Task</w:t>
            </w:r>
          </w:p>
        </w:tc>
        <w:tc>
          <w:tcPr>
            <w:tcW w:w="1425" w:type="dxa"/>
            <w:tcBorders>
              <w:top w:val="single" w:sz="4" w:space="0" w:color="000001"/>
              <w:left w:val="single" w:sz="4" w:space="0" w:color="000001"/>
              <w:bottom w:val="single" w:sz="4" w:space="0" w:color="000001"/>
              <w:right w:val="single" w:sz="4" w:space="0" w:color="000001"/>
            </w:tcBorders>
          </w:tcPr>
          <w:p w14:paraId="3BF5C21C" w14:textId="77777777" w:rsidR="0047226A" w:rsidRPr="0047226A" w:rsidRDefault="0047226A" w:rsidP="0047226A">
            <w:pPr>
              <w:jc w:val="center"/>
              <w:rPr>
                <w:rFonts w:ascii="Arial" w:hAnsi="Arial" w:cs="Arial"/>
                <w:b/>
              </w:rPr>
            </w:pPr>
            <w:r w:rsidRPr="0047226A">
              <w:rPr>
                <w:rFonts w:ascii="Arial" w:hAnsi="Arial" w:cs="Arial"/>
                <w:b/>
              </w:rPr>
              <w:t>Date the task is identified</w:t>
            </w:r>
          </w:p>
        </w:tc>
        <w:tc>
          <w:tcPr>
            <w:tcW w:w="1410" w:type="dxa"/>
            <w:tcBorders>
              <w:top w:val="single" w:sz="4" w:space="0" w:color="000001"/>
              <w:left w:val="single" w:sz="4" w:space="0" w:color="000001"/>
              <w:bottom w:val="single" w:sz="4" w:space="0" w:color="000001"/>
              <w:right w:val="single" w:sz="4" w:space="0" w:color="000001"/>
            </w:tcBorders>
          </w:tcPr>
          <w:p w14:paraId="5E248E54" w14:textId="77777777" w:rsidR="0047226A" w:rsidRPr="0047226A" w:rsidRDefault="0047226A" w:rsidP="0047226A">
            <w:pPr>
              <w:jc w:val="center"/>
              <w:rPr>
                <w:rFonts w:ascii="Arial" w:hAnsi="Arial" w:cs="Arial"/>
                <w:b/>
              </w:rPr>
            </w:pPr>
            <w:r w:rsidRPr="0047226A">
              <w:rPr>
                <w:rFonts w:ascii="Arial" w:hAnsi="Arial" w:cs="Arial"/>
                <w:b/>
              </w:rPr>
              <w:t>Date the challenge is resolved</w:t>
            </w:r>
          </w:p>
        </w:tc>
        <w:tc>
          <w:tcPr>
            <w:tcW w:w="4470" w:type="dxa"/>
            <w:tcBorders>
              <w:top w:val="single" w:sz="4" w:space="0" w:color="000001"/>
              <w:left w:val="single" w:sz="4" w:space="0" w:color="000001"/>
              <w:bottom w:val="single" w:sz="4" w:space="0" w:color="000001"/>
              <w:right w:val="single" w:sz="4" w:space="0" w:color="000001"/>
            </w:tcBorders>
          </w:tcPr>
          <w:p w14:paraId="3B750468" w14:textId="77777777" w:rsidR="0047226A" w:rsidRPr="0047226A" w:rsidRDefault="0047226A" w:rsidP="0047226A">
            <w:pPr>
              <w:jc w:val="center"/>
              <w:rPr>
                <w:rFonts w:ascii="Arial" w:hAnsi="Arial" w:cs="Arial"/>
                <w:b/>
              </w:rPr>
            </w:pPr>
            <w:r w:rsidRPr="0047226A">
              <w:rPr>
                <w:rFonts w:ascii="Arial" w:hAnsi="Arial" w:cs="Arial"/>
                <w:b/>
              </w:rPr>
              <w:t>Explanation on how the challenge has been managed</w:t>
            </w:r>
          </w:p>
        </w:tc>
      </w:tr>
      <w:tr w:rsidR="0047226A" w:rsidRPr="0047226A" w14:paraId="49251CCA" w14:textId="77777777" w:rsidTr="00E151E8">
        <w:tc>
          <w:tcPr>
            <w:tcW w:w="2160" w:type="dxa"/>
            <w:tcBorders>
              <w:top w:val="single" w:sz="4" w:space="0" w:color="000001"/>
              <w:left w:val="single" w:sz="4" w:space="0" w:color="000001"/>
              <w:bottom w:val="single" w:sz="4" w:space="0" w:color="000001"/>
              <w:right w:val="single" w:sz="4" w:space="0" w:color="000001"/>
            </w:tcBorders>
          </w:tcPr>
          <w:p w14:paraId="6175DBDE" w14:textId="77777777" w:rsidR="00BB1290" w:rsidRPr="007F6EF4" w:rsidRDefault="00BB1290" w:rsidP="00BB1290">
            <w:pPr>
              <w:jc w:val="center"/>
              <w:rPr>
                <w:sz w:val="18"/>
                <w:szCs w:val="18"/>
                <w:lang w:val="it-IT"/>
              </w:rPr>
            </w:pPr>
            <w:r w:rsidRPr="007F6EF4">
              <w:rPr>
                <w:sz w:val="18"/>
                <w:szCs w:val="18"/>
                <w:lang w:val="it-IT"/>
              </w:rPr>
              <w:t>Matching tra offerte e</w:t>
            </w:r>
          </w:p>
          <w:p w14:paraId="17AE4E1C" w14:textId="0180CAF0" w:rsidR="0047226A" w:rsidRPr="004D4989" w:rsidRDefault="00BB1290" w:rsidP="00BB1290">
            <w:pPr>
              <w:jc w:val="center"/>
            </w:pPr>
            <w:r w:rsidRPr="007F6EF4">
              <w:rPr>
                <w:sz w:val="18"/>
                <w:szCs w:val="18"/>
                <w:lang w:val="it-IT"/>
              </w:rPr>
              <w:t>candidati</w:t>
            </w:r>
          </w:p>
        </w:tc>
        <w:tc>
          <w:tcPr>
            <w:tcW w:w="1425" w:type="dxa"/>
            <w:tcBorders>
              <w:top w:val="single" w:sz="4" w:space="0" w:color="000001"/>
              <w:left w:val="single" w:sz="4" w:space="0" w:color="000001"/>
              <w:bottom w:val="single" w:sz="4" w:space="0" w:color="000001"/>
              <w:right w:val="single" w:sz="4" w:space="0" w:color="000001"/>
            </w:tcBorders>
          </w:tcPr>
          <w:p w14:paraId="63EC8FAD" w14:textId="77777777" w:rsidR="0047226A" w:rsidRDefault="0047226A" w:rsidP="005D6D61"/>
          <w:p w14:paraId="14F73C66" w14:textId="0550BCFD" w:rsidR="00BB1290" w:rsidRPr="00BB1290" w:rsidRDefault="00BB1290" w:rsidP="00BB1290">
            <w:pPr>
              <w:jc w:val="center"/>
            </w:pPr>
            <w:r>
              <w:rPr>
                <w:sz w:val="18"/>
                <w:szCs w:val="18"/>
                <w:lang w:val="it-IT"/>
              </w:rPr>
              <w:t>28/11</w:t>
            </w:r>
          </w:p>
        </w:tc>
        <w:tc>
          <w:tcPr>
            <w:tcW w:w="1410" w:type="dxa"/>
            <w:tcBorders>
              <w:top w:val="single" w:sz="4" w:space="0" w:color="000001"/>
              <w:left w:val="single" w:sz="4" w:space="0" w:color="000001"/>
              <w:bottom w:val="single" w:sz="4" w:space="0" w:color="000001"/>
              <w:right w:val="single" w:sz="4" w:space="0" w:color="000001"/>
            </w:tcBorders>
          </w:tcPr>
          <w:p w14:paraId="1B13293E" w14:textId="77777777" w:rsidR="0047226A" w:rsidRDefault="0047226A" w:rsidP="005D6D61"/>
          <w:p w14:paraId="6BD4DFAE" w14:textId="49220205" w:rsidR="00BB1290" w:rsidRPr="00BB1290" w:rsidRDefault="00BB1290" w:rsidP="00BB1290">
            <w:pPr>
              <w:jc w:val="center"/>
            </w:pPr>
            <w:r>
              <w:rPr>
                <w:sz w:val="18"/>
                <w:szCs w:val="18"/>
                <w:lang w:val="it-IT"/>
              </w:rPr>
              <w:t>01/12</w:t>
            </w:r>
          </w:p>
        </w:tc>
        <w:tc>
          <w:tcPr>
            <w:tcW w:w="4470" w:type="dxa"/>
            <w:tcBorders>
              <w:top w:val="single" w:sz="4" w:space="0" w:color="000001"/>
              <w:left w:val="single" w:sz="4" w:space="0" w:color="000001"/>
              <w:bottom w:val="single" w:sz="4" w:space="0" w:color="000001"/>
              <w:right w:val="single" w:sz="4" w:space="0" w:color="000001"/>
            </w:tcBorders>
          </w:tcPr>
          <w:p w14:paraId="38B712FA" w14:textId="1179FD8D" w:rsidR="00BB1290" w:rsidRDefault="00BB1290" w:rsidP="00BB1290">
            <w:pPr>
              <w:jc w:val="both"/>
              <w:rPr>
                <w:sz w:val="18"/>
                <w:szCs w:val="18"/>
                <w:lang w:val="it-IT"/>
              </w:rPr>
            </w:pPr>
            <w:r>
              <w:rPr>
                <w:sz w:val="18"/>
                <w:szCs w:val="18"/>
                <w:lang w:val="it-IT"/>
              </w:rPr>
              <w:t>La scelta della struttura del matching è stata sempre al centro dei primi brainstorming riguardanti la strutturazione dell’intero sistema.</w:t>
            </w:r>
          </w:p>
          <w:p w14:paraId="786837F1" w14:textId="1A2509DC" w:rsidR="00FC3499" w:rsidRDefault="00BB1290" w:rsidP="00BB1290">
            <w:pPr>
              <w:tabs>
                <w:tab w:val="left" w:pos="1449"/>
              </w:tabs>
            </w:pPr>
            <w:r>
              <w:rPr>
                <w:sz w:val="18"/>
                <w:szCs w:val="18"/>
                <w:lang w:val="it-IT"/>
              </w:rPr>
              <w:t xml:space="preserve">Abbiamo superato questa difficoltà utilizzando matching </w:t>
            </w:r>
            <w:proofErr w:type="spellStart"/>
            <w:r>
              <w:rPr>
                <w:sz w:val="18"/>
                <w:szCs w:val="18"/>
                <w:lang w:val="it-IT"/>
              </w:rPr>
              <w:t>factors</w:t>
            </w:r>
            <w:proofErr w:type="spellEnd"/>
            <w:r>
              <w:rPr>
                <w:sz w:val="18"/>
                <w:szCs w:val="18"/>
                <w:lang w:val="it-IT"/>
              </w:rPr>
              <w:t xml:space="preserve"> per stabilire le correlazioni tra </w:t>
            </w:r>
            <w:ins w:id="1" w:author="piero f" w:date="2019-12-17T12:07:00Z">
              <w:r w:rsidR="00986E0A">
                <w:rPr>
                  <w:sz w:val="18"/>
                  <w:szCs w:val="18"/>
                  <w:lang w:val="it-IT"/>
                </w:rPr>
                <w:t>le offerte (</w:t>
              </w:r>
            </w:ins>
            <w:ins w:id="2" w:author="piero f" w:date="2019-12-17T12:08:00Z">
              <w:r w:rsidR="00986E0A">
                <w:rPr>
                  <w:sz w:val="18"/>
                  <w:szCs w:val="18"/>
                  <w:lang w:val="it-IT"/>
                </w:rPr>
                <w:t>“</w:t>
              </w:r>
            </w:ins>
            <w:ins w:id="3" w:author="piero f" w:date="2019-12-17T12:07:00Z">
              <w:r w:rsidR="00986E0A">
                <w:rPr>
                  <w:sz w:val="18"/>
                  <w:szCs w:val="18"/>
                  <w:lang w:val="it-IT"/>
                </w:rPr>
                <w:t>candidatura ottima”)</w:t>
              </w:r>
            </w:ins>
            <w:del w:id="4" w:author="piero f" w:date="2019-12-17T12:07:00Z">
              <w:r w:rsidDel="00986E0A">
                <w:rPr>
                  <w:sz w:val="18"/>
                  <w:szCs w:val="18"/>
                  <w:lang w:val="it-IT"/>
                </w:rPr>
                <w:delText>i profili</w:delText>
              </w:r>
            </w:del>
            <w:r>
              <w:rPr>
                <w:sz w:val="18"/>
                <w:szCs w:val="18"/>
                <w:lang w:val="it-IT"/>
              </w:rPr>
              <w:t xml:space="preserve"> degli offerenti e dei candidati</w:t>
            </w:r>
          </w:p>
          <w:p w14:paraId="513714C8" w14:textId="77777777" w:rsidR="00FC3499" w:rsidRPr="0047226A" w:rsidRDefault="00FC3499" w:rsidP="005D6D61"/>
        </w:tc>
      </w:tr>
      <w:tr w:rsidR="00E151E8" w:rsidRPr="0047226A" w14:paraId="0390F45E" w14:textId="77777777" w:rsidTr="00E151E8">
        <w:trPr>
          <w:trHeight w:val="589"/>
        </w:trPr>
        <w:tc>
          <w:tcPr>
            <w:tcW w:w="2160" w:type="dxa"/>
            <w:tcBorders>
              <w:top w:val="single" w:sz="4" w:space="0" w:color="000001"/>
              <w:left w:val="single" w:sz="4" w:space="0" w:color="000001"/>
              <w:bottom w:val="single" w:sz="4" w:space="0" w:color="000001"/>
              <w:right w:val="single" w:sz="4" w:space="0" w:color="000001"/>
            </w:tcBorders>
          </w:tcPr>
          <w:p w14:paraId="2FCE4CF2" w14:textId="6325BF4A" w:rsidR="00E151E8" w:rsidRPr="004D4989" w:rsidRDefault="00E151E8" w:rsidP="00BB1290">
            <w:pPr>
              <w:jc w:val="center"/>
            </w:pPr>
            <w:r>
              <w:rPr>
                <w:sz w:val="18"/>
                <w:szCs w:val="18"/>
                <w:lang w:val="it-IT"/>
              </w:rPr>
              <w:t>Categorizzazione</w:t>
            </w:r>
          </w:p>
        </w:tc>
        <w:tc>
          <w:tcPr>
            <w:tcW w:w="1425" w:type="dxa"/>
            <w:tcBorders>
              <w:top w:val="single" w:sz="4" w:space="0" w:color="000001"/>
              <w:left w:val="single" w:sz="4" w:space="0" w:color="000001"/>
              <w:bottom w:val="single" w:sz="4" w:space="0" w:color="000001"/>
              <w:right w:val="single" w:sz="4" w:space="0" w:color="000001"/>
            </w:tcBorders>
          </w:tcPr>
          <w:p w14:paraId="062CDCB4" w14:textId="77777777" w:rsidR="00BB1290" w:rsidRDefault="00BB1290" w:rsidP="00BB1290">
            <w:pPr>
              <w:jc w:val="center"/>
              <w:rPr>
                <w:sz w:val="18"/>
                <w:szCs w:val="18"/>
                <w:lang w:val="it-IT"/>
              </w:rPr>
            </w:pPr>
          </w:p>
          <w:p w14:paraId="186AB868" w14:textId="1000B503" w:rsidR="00E151E8" w:rsidRPr="00E151E8" w:rsidRDefault="00E151E8" w:rsidP="00BB1290">
            <w:pPr>
              <w:jc w:val="center"/>
            </w:pPr>
            <w:r>
              <w:rPr>
                <w:sz w:val="18"/>
                <w:szCs w:val="18"/>
                <w:lang w:val="it-IT"/>
              </w:rPr>
              <w:t>22/11</w:t>
            </w:r>
          </w:p>
        </w:tc>
        <w:tc>
          <w:tcPr>
            <w:tcW w:w="1410" w:type="dxa"/>
            <w:tcBorders>
              <w:top w:val="single" w:sz="4" w:space="0" w:color="000001"/>
              <w:left w:val="single" w:sz="4" w:space="0" w:color="000001"/>
              <w:bottom w:val="single" w:sz="4" w:space="0" w:color="000001"/>
              <w:right w:val="single" w:sz="4" w:space="0" w:color="000001"/>
            </w:tcBorders>
          </w:tcPr>
          <w:p w14:paraId="7A597092" w14:textId="77777777" w:rsidR="00BB1290" w:rsidRDefault="00BB1290" w:rsidP="00BB1290">
            <w:pPr>
              <w:jc w:val="center"/>
              <w:rPr>
                <w:sz w:val="18"/>
                <w:szCs w:val="18"/>
                <w:lang w:val="it-IT"/>
              </w:rPr>
            </w:pPr>
          </w:p>
          <w:p w14:paraId="5131351D" w14:textId="021BAA1B" w:rsidR="00E151E8" w:rsidRPr="004D4989" w:rsidRDefault="00E151E8" w:rsidP="00BB1290">
            <w:pPr>
              <w:jc w:val="center"/>
            </w:pPr>
            <w:r>
              <w:rPr>
                <w:sz w:val="18"/>
                <w:szCs w:val="18"/>
                <w:lang w:val="it-IT"/>
              </w:rPr>
              <w:t>27/11</w:t>
            </w:r>
          </w:p>
        </w:tc>
        <w:tc>
          <w:tcPr>
            <w:tcW w:w="4470" w:type="dxa"/>
            <w:tcBorders>
              <w:top w:val="single" w:sz="4" w:space="0" w:color="000001"/>
              <w:left w:val="single" w:sz="4" w:space="0" w:color="000001"/>
              <w:bottom w:val="single" w:sz="4" w:space="0" w:color="000001"/>
              <w:right w:val="single" w:sz="4" w:space="0" w:color="000001"/>
            </w:tcBorders>
          </w:tcPr>
          <w:p w14:paraId="323C277E" w14:textId="77777777" w:rsidR="00E151E8" w:rsidRDefault="00E151E8" w:rsidP="00E151E8">
            <w:pPr>
              <w:jc w:val="both"/>
              <w:rPr>
                <w:sz w:val="18"/>
                <w:szCs w:val="18"/>
                <w:lang w:val="it-IT"/>
              </w:rPr>
            </w:pPr>
            <w:r>
              <w:rPr>
                <w:sz w:val="18"/>
                <w:szCs w:val="18"/>
                <w:lang w:val="it-IT"/>
              </w:rPr>
              <w:t>Trovare la giusta categorizzazione è cruciale per avere un sistema più snello, intuitivo, ma comunque espressivo.</w:t>
            </w:r>
          </w:p>
          <w:p w14:paraId="3983779F" w14:textId="48C3EBEF" w:rsidR="00E151E8" w:rsidRPr="0047226A" w:rsidRDefault="00E151E8" w:rsidP="00E151E8">
            <w:r>
              <w:rPr>
                <w:sz w:val="18"/>
                <w:szCs w:val="18"/>
                <w:lang w:val="it-IT"/>
              </w:rPr>
              <w:t xml:space="preserve">Abbiamo costruito una categorizzazione partendo dai matching </w:t>
            </w:r>
            <w:proofErr w:type="spellStart"/>
            <w:r>
              <w:rPr>
                <w:sz w:val="18"/>
                <w:szCs w:val="18"/>
                <w:lang w:val="it-IT"/>
              </w:rPr>
              <w:t>factors</w:t>
            </w:r>
            <w:proofErr w:type="spellEnd"/>
            <w:r>
              <w:rPr>
                <w:sz w:val="18"/>
                <w:szCs w:val="18"/>
                <w:lang w:val="it-IT"/>
              </w:rPr>
              <w:t xml:space="preserve"> ed estrapolando delle </w:t>
            </w:r>
            <w:proofErr w:type="gramStart"/>
            <w:r>
              <w:rPr>
                <w:sz w:val="18"/>
                <w:szCs w:val="18"/>
                <w:lang w:val="it-IT"/>
              </w:rPr>
              <w:t>macro categorie</w:t>
            </w:r>
            <w:proofErr w:type="gramEnd"/>
            <w:r>
              <w:rPr>
                <w:sz w:val="18"/>
                <w:szCs w:val="18"/>
                <w:lang w:val="it-IT"/>
              </w:rPr>
              <w:t xml:space="preserve"> che vanno ad identificare dei settori lavorativi.</w:t>
            </w:r>
          </w:p>
        </w:tc>
      </w:tr>
      <w:tr w:rsidR="00E151E8" w:rsidRPr="0047226A" w14:paraId="0B443FAC" w14:textId="77777777" w:rsidTr="00E151E8">
        <w:trPr>
          <w:trHeight w:val="753"/>
        </w:trPr>
        <w:tc>
          <w:tcPr>
            <w:tcW w:w="2160" w:type="dxa"/>
            <w:tcBorders>
              <w:top w:val="single" w:sz="4" w:space="0" w:color="000001"/>
              <w:left w:val="single" w:sz="4" w:space="0" w:color="000001"/>
              <w:bottom w:val="single" w:sz="4" w:space="0" w:color="000001"/>
              <w:right w:val="single" w:sz="4" w:space="0" w:color="000001"/>
            </w:tcBorders>
          </w:tcPr>
          <w:p w14:paraId="6AFB7950" w14:textId="5F98E428" w:rsidR="00E151E8" w:rsidRPr="004D4989" w:rsidRDefault="00E151E8" w:rsidP="00E151E8">
            <w:pPr>
              <w:jc w:val="center"/>
            </w:pPr>
            <w:r>
              <w:rPr>
                <w:sz w:val="18"/>
                <w:szCs w:val="18"/>
                <w:lang w:val="it-IT"/>
              </w:rPr>
              <w:t>Candidatura ottima</w:t>
            </w:r>
          </w:p>
        </w:tc>
        <w:tc>
          <w:tcPr>
            <w:tcW w:w="1425" w:type="dxa"/>
            <w:tcBorders>
              <w:top w:val="single" w:sz="4" w:space="0" w:color="000001"/>
              <w:left w:val="single" w:sz="4" w:space="0" w:color="000001"/>
              <w:bottom w:val="single" w:sz="4" w:space="0" w:color="000001"/>
              <w:right w:val="single" w:sz="4" w:space="0" w:color="000001"/>
            </w:tcBorders>
          </w:tcPr>
          <w:p w14:paraId="4DAECD93" w14:textId="77777777" w:rsidR="00BB1290" w:rsidRDefault="00BB1290" w:rsidP="00E151E8">
            <w:pPr>
              <w:jc w:val="center"/>
              <w:rPr>
                <w:sz w:val="18"/>
                <w:szCs w:val="18"/>
                <w:lang w:val="it-IT"/>
              </w:rPr>
            </w:pPr>
          </w:p>
          <w:p w14:paraId="4C69D09F" w14:textId="54409C08" w:rsidR="00E151E8" w:rsidRPr="004D4989" w:rsidRDefault="00E151E8" w:rsidP="00E151E8">
            <w:pPr>
              <w:jc w:val="center"/>
            </w:pPr>
            <w:r>
              <w:rPr>
                <w:sz w:val="18"/>
                <w:szCs w:val="18"/>
                <w:lang w:val="it-IT"/>
              </w:rPr>
              <w:t>28/11</w:t>
            </w:r>
          </w:p>
        </w:tc>
        <w:tc>
          <w:tcPr>
            <w:tcW w:w="1410" w:type="dxa"/>
            <w:tcBorders>
              <w:top w:val="single" w:sz="4" w:space="0" w:color="000001"/>
              <w:left w:val="single" w:sz="4" w:space="0" w:color="000001"/>
              <w:bottom w:val="single" w:sz="4" w:space="0" w:color="000001"/>
              <w:right w:val="single" w:sz="4" w:space="0" w:color="000001"/>
            </w:tcBorders>
          </w:tcPr>
          <w:p w14:paraId="24609B72" w14:textId="77777777" w:rsidR="00BB1290" w:rsidRDefault="00BB1290" w:rsidP="00E151E8">
            <w:pPr>
              <w:jc w:val="center"/>
              <w:rPr>
                <w:sz w:val="18"/>
                <w:szCs w:val="18"/>
                <w:lang w:val="it-IT"/>
              </w:rPr>
            </w:pPr>
          </w:p>
          <w:p w14:paraId="12754698" w14:textId="4611651B" w:rsidR="00E151E8" w:rsidRPr="004D4989" w:rsidRDefault="00E151E8" w:rsidP="00E151E8">
            <w:pPr>
              <w:jc w:val="center"/>
            </w:pPr>
            <w:r>
              <w:rPr>
                <w:sz w:val="18"/>
                <w:szCs w:val="18"/>
                <w:lang w:val="it-IT"/>
              </w:rPr>
              <w:t>30/11</w:t>
            </w:r>
          </w:p>
        </w:tc>
        <w:tc>
          <w:tcPr>
            <w:tcW w:w="4470" w:type="dxa"/>
            <w:tcBorders>
              <w:top w:val="single" w:sz="4" w:space="0" w:color="000001"/>
              <w:left w:val="single" w:sz="4" w:space="0" w:color="000001"/>
              <w:bottom w:val="single" w:sz="4" w:space="0" w:color="000001"/>
              <w:right w:val="single" w:sz="4" w:space="0" w:color="000001"/>
            </w:tcBorders>
          </w:tcPr>
          <w:p w14:paraId="2A679E20" w14:textId="77777777" w:rsidR="00E151E8" w:rsidRDefault="00E151E8" w:rsidP="00E151E8">
            <w:pPr>
              <w:jc w:val="both"/>
              <w:rPr>
                <w:sz w:val="18"/>
                <w:szCs w:val="18"/>
                <w:lang w:val="it-IT"/>
              </w:rPr>
            </w:pPr>
            <w:proofErr w:type="spellStart"/>
            <w:r w:rsidRPr="00E10B2C">
              <w:rPr>
                <w:sz w:val="18"/>
                <w:szCs w:val="18"/>
                <w:lang w:val="it-IT"/>
              </w:rPr>
              <w:t>Affinchè</w:t>
            </w:r>
            <w:proofErr w:type="spellEnd"/>
            <w:r w:rsidRPr="00E10B2C">
              <w:rPr>
                <w:sz w:val="18"/>
                <w:szCs w:val="18"/>
                <w:lang w:val="it-IT"/>
              </w:rPr>
              <w:t xml:space="preserve"> si possa avere una valutazione equa dei candidati abbiamo riflettuto su cosa fosse un candidato ideale</w:t>
            </w:r>
            <w:r>
              <w:rPr>
                <w:sz w:val="18"/>
                <w:szCs w:val="18"/>
                <w:lang w:val="it-IT"/>
              </w:rPr>
              <w:t>.</w:t>
            </w:r>
          </w:p>
          <w:p w14:paraId="3821FF19" w14:textId="53E814C4" w:rsidR="001C6C4C" w:rsidRPr="001C6C4C" w:rsidRDefault="00E151E8" w:rsidP="00E151E8">
            <w:pPr>
              <w:rPr>
                <w:sz w:val="18"/>
                <w:szCs w:val="18"/>
                <w:lang w:val="it-IT"/>
                <w:rPrChange w:id="5" w:author="piero f" w:date="2019-12-17T09:54:00Z">
                  <w:rPr/>
                </w:rPrChange>
              </w:rPr>
            </w:pPr>
            <w:r>
              <w:rPr>
                <w:sz w:val="18"/>
                <w:szCs w:val="18"/>
                <w:lang w:val="it-IT"/>
              </w:rPr>
              <w:t xml:space="preserve">Abbiamo risolto il problema identificando una candidatura ottima come una candidatura con punteggio relativo dei matching </w:t>
            </w:r>
            <w:proofErr w:type="spellStart"/>
            <w:r>
              <w:rPr>
                <w:sz w:val="18"/>
                <w:szCs w:val="18"/>
                <w:lang w:val="it-IT"/>
              </w:rPr>
              <w:t>factors</w:t>
            </w:r>
            <w:proofErr w:type="spellEnd"/>
            <w:r>
              <w:rPr>
                <w:sz w:val="18"/>
                <w:szCs w:val="18"/>
                <w:lang w:val="it-IT"/>
              </w:rPr>
              <w:t xml:space="preserve"> più alto.</w:t>
            </w:r>
          </w:p>
        </w:tc>
      </w:tr>
      <w:tr w:rsidR="001C6C4C" w:rsidRPr="0047226A" w14:paraId="2F78D362" w14:textId="77777777" w:rsidTr="00E151E8">
        <w:trPr>
          <w:trHeight w:val="753"/>
          <w:ins w:id="6" w:author="piero f" w:date="2019-12-17T09:55:00Z"/>
        </w:trPr>
        <w:tc>
          <w:tcPr>
            <w:tcW w:w="2160" w:type="dxa"/>
            <w:tcBorders>
              <w:top w:val="single" w:sz="4" w:space="0" w:color="000001"/>
              <w:left w:val="single" w:sz="4" w:space="0" w:color="000001"/>
              <w:bottom w:val="single" w:sz="4" w:space="0" w:color="000001"/>
              <w:right w:val="single" w:sz="4" w:space="0" w:color="000001"/>
            </w:tcBorders>
          </w:tcPr>
          <w:p w14:paraId="327020CC" w14:textId="5D2E30F0" w:rsidR="001C6C4C" w:rsidRDefault="001C6C4C" w:rsidP="00E151E8">
            <w:pPr>
              <w:jc w:val="center"/>
              <w:rPr>
                <w:ins w:id="7" w:author="piero f" w:date="2019-12-17T09:55:00Z"/>
                <w:sz w:val="18"/>
                <w:szCs w:val="18"/>
                <w:lang w:val="it-IT"/>
              </w:rPr>
            </w:pPr>
            <w:ins w:id="8" w:author="piero f" w:date="2019-12-17T09:58:00Z">
              <w:r>
                <w:rPr>
                  <w:sz w:val="18"/>
                  <w:szCs w:val="18"/>
                  <w:lang w:val="it-IT"/>
                </w:rPr>
                <w:t xml:space="preserve">Web </w:t>
              </w:r>
            </w:ins>
            <w:ins w:id="9" w:author="piero f" w:date="2019-12-17T09:59:00Z">
              <w:r>
                <w:rPr>
                  <w:sz w:val="18"/>
                  <w:szCs w:val="18"/>
                  <w:lang w:val="it-IT"/>
                </w:rPr>
                <w:t>S</w:t>
              </w:r>
            </w:ins>
            <w:ins w:id="10" w:author="piero f" w:date="2019-12-17T09:58:00Z">
              <w:r>
                <w:rPr>
                  <w:sz w:val="18"/>
                  <w:szCs w:val="18"/>
                  <w:lang w:val="it-IT"/>
                </w:rPr>
                <w:t>ervices</w:t>
              </w:r>
            </w:ins>
          </w:p>
        </w:tc>
        <w:tc>
          <w:tcPr>
            <w:tcW w:w="1425" w:type="dxa"/>
            <w:tcBorders>
              <w:top w:val="single" w:sz="4" w:space="0" w:color="000001"/>
              <w:left w:val="single" w:sz="4" w:space="0" w:color="000001"/>
              <w:bottom w:val="single" w:sz="4" w:space="0" w:color="000001"/>
              <w:right w:val="single" w:sz="4" w:space="0" w:color="000001"/>
            </w:tcBorders>
          </w:tcPr>
          <w:p w14:paraId="12A70788" w14:textId="4B97DF46" w:rsidR="001C6C4C" w:rsidRDefault="001C6C4C" w:rsidP="00E151E8">
            <w:pPr>
              <w:jc w:val="center"/>
              <w:rPr>
                <w:ins w:id="11" w:author="piero f" w:date="2019-12-17T09:55:00Z"/>
                <w:sz w:val="18"/>
                <w:szCs w:val="18"/>
                <w:lang w:val="it-IT"/>
              </w:rPr>
            </w:pPr>
            <w:ins w:id="12" w:author="piero f" w:date="2019-12-17T09:58:00Z">
              <w:r>
                <w:rPr>
                  <w:sz w:val="18"/>
                  <w:szCs w:val="18"/>
                  <w:lang w:val="it-IT"/>
                </w:rPr>
                <w:t>12/12</w:t>
              </w:r>
            </w:ins>
          </w:p>
        </w:tc>
        <w:tc>
          <w:tcPr>
            <w:tcW w:w="1410" w:type="dxa"/>
            <w:tcBorders>
              <w:top w:val="single" w:sz="4" w:space="0" w:color="000001"/>
              <w:left w:val="single" w:sz="4" w:space="0" w:color="000001"/>
              <w:bottom w:val="single" w:sz="4" w:space="0" w:color="000001"/>
              <w:right w:val="single" w:sz="4" w:space="0" w:color="000001"/>
            </w:tcBorders>
          </w:tcPr>
          <w:p w14:paraId="2CD8A295" w14:textId="1C5D5EEB" w:rsidR="001C6C4C" w:rsidRDefault="001C6C4C" w:rsidP="00E151E8">
            <w:pPr>
              <w:jc w:val="center"/>
              <w:rPr>
                <w:ins w:id="13" w:author="piero f" w:date="2019-12-17T09:55:00Z"/>
                <w:sz w:val="18"/>
                <w:szCs w:val="18"/>
                <w:lang w:val="it-IT"/>
              </w:rPr>
            </w:pPr>
            <w:ins w:id="14" w:author="piero f" w:date="2019-12-17T09:58:00Z">
              <w:r>
                <w:rPr>
                  <w:sz w:val="18"/>
                  <w:szCs w:val="18"/>
                  <w:lang w:val="it-IT"/>
                </w:rPr>
                <w:t>-</w:t>
              </w:r>
            </w:ins>
          </w:p>
        </w:tc>
        <w:tc>
          <w:tcPr>
            <w:tcW w:w="4470" w:type="dxa"/>
            <w:tcBorders>
              <w:top w:val="single" w:sz="4" w:space="0" w:color="000001"/>
              <w:left w:val="single" w:sz="4" w:space="0" w:color="000001"/>
              <w:bottom w:val="single" w:sz="4" w:space="0" w:color="000001"/>
              <w:right w:val="single" w:sz="4" w:space="0" w:color="000001"/>
            </w:tcBorders>
          </w:tcPr>
          <w:p w14:paraId="0DE1EE1F" w14:textId="003B140B" w:rsidR="001C6C4C" w:rsidRPr="001C6C4C" w:rsidRDefault="00C65C10" w:rsidP="00E151E8">
            <w:pPr>
              <w:jc w:val="both"/>
              <w:rPr>
                <w:ins w:id="15" w:author="piero f" w:date="2019-12-17T09:55:00Z"/>
                <w:sz w:val="18"/>
                <w:szCs w:val="18"/>
                <w:lang w:val="it-IT"/>
              </w:rPr>
            </w:pPr>
            <w:ins w:id="16" w:author="piero f" w:date="2019-12-17T10:18:00Z">
              <w:r>
                <w:rPr>
                  <w:sz w:val="18"/>
                  <w:szCs w:val="18"/>
                  <w:lang w:val="it-IT"/>
                </w:rPr>
                <w:t>L</w:t>
              </w:r>
            </w:ins>
            <w:ins w:id="17" w:author="piero f" w:date="2019-12-17T10:12:00Z">
              <w:r w:rsidR="0041322B">
                <w:rPr>
                  <w:sz w:val="18"/>
                  <w:szCs w:val="18"/>
                  <w:lang w:val="it-IT"/>
                </w:rPr>
                <w:t>’utilizzo di web services è stato un punto molto importante che abbiamo affr</w:t>
              </w:r>
            </w:ins>
            <w:ins w:id="18" w:author="piero f" w:date="2019-12-17T10:13:00Z">
              <w:r w:rsidR="0041322B">
                <w:rPr>
                  <w:sz w:val="18"/>
                  <w:szCs w:val="18"/>
                  <w:lang w:val="it-IT"/>
                </w:rPr>
                <w:t>ontato. Abbiamo deciso</w:t>
              </w:r>
            </w:ins>
            <w:ins w:id="19" w:author="piero f" w:date="2019-12-17T10:14:00Z">
              <w:r>
                <w:rPr>
                  <w:sz w:val="18"/>
                  <w:szCs w:val="18"/>
                  <w:lang w:val="it-IT"/>
                </w:rPr>
                <w:t xml:space="preserve"> di definirli</w:t>
              </w:r>
            </w:ins>
            <w:ins w:id="20" w:author="piero f" w:date="2019-12-17T10:16:00Z">
              <w:r>
                <w:rPr>
                  <w:sz w:val="18"/>
                  <w:szCs w:val="18"/>
                  <w:lang w:val="it-IT"/>
                </w:rPr>
                <w:t xml:space="preserve"> e </w:t>
              </w:r>
            </w:ins>
            <w:ins w:id="21" w:author="piero f" w:date="2019-12-17T10:15:00Z">
              <w:r>
                <w:rPr>
                  <w:sz w:val="18"/>
                  <w:szCs w:val="18"/>
                  <w:lang w:val="it-IT"/>
                </w:rPr>
                <w:t>orienta</w:t>
              </w:r>
            </w:ins>
            <w:ins w:id="22" w:author="piero f" w:date="2019-12-17T10:16:00Z">
              <w:r>
                <w:rPr>
                  <w:sz w:val="18"/>
                  <w:szCs w:val="18"/>
                  <w:lang w:val="it-IT"/>
                </w:rPr>
                <w:t xml:space="preserve">rli </w:t>
              </w:r>
            </w:ins>
            <w:ins w:id="23" w:author="piero f" w:date="2019-12-17T10:18:00Z">
              <w:r>
                <w:rPr>
                  <w:sz w:val="18"/>
                  <w:szCs w:val="18"/>
                  <w:lang w:val="it-IT"/>
                </w:rPr>
                <w:t xml:space="preserve">tenendo conto dell’elevato grado di scalabilità </w:t>
              </w:r>
            </w:ins>
            <w:ins w:id="24" w:author="piero f" w:date="2019-12-17T10:20:00Z">
              <w:r>
                <w:rPr>
                  <w:sz w:val="18"/>
                  <w:szCs w:val="18"/>
                  <w:lang w:val="it-IT"/>
                </w:rPr>
                <w:t>senza appesantire il sistema</w:t>
              </w:r>
            </w:ins>
            <w:ins w:id="25" w:author="piero f" w:date="2019-12-17T10:21:00Z">
              <w:r>
                <w:rPr>
                  <w:sz w:val="18"/>
                  <w:szCs w:val="18"/>
                  <w:lang w:val="it-IT"/>
                </w:rPr>
                <w:t>.</w:t>
              </w:r>
            </w:ins>
          </w:p>
        </w:tc>
      </w:tr>
    </w:tbl>
    <w:p w14:paraId="71D909E2" w14:textId="77777777" w:rsidR="0047226A" w:rsidRDefault="0047226A" w:rsidP="00ED46F1">
      <w:pPr>
        <w:pStyle w:val="Titolo"/>
        <w:spacing w:line="360" w:lineRule="auto"/>
        <w:rPr>
          <w:noProof/>
        </w:rPr>
      </w:pPr>
    </w:p>
    <w:p w14:paraId="2E5D1BD0" w14:textId="77777777" w:rsidR="00233136" w:rsidRDefault="0047226A" w:rsidP="005B12E3">
      <w:pPr>
        <w:pStyle w:val="Titolo"/>
        <w:spacing w:line="276" w:lineRule="auto"/>
        <w:rPr>
          <w:noProof/>
        </w:rPr>
      </w:pPr>
      <w:r>
        <w:rPr>
          <w:noProof/>
        </w:rPr>
        <w:br w:type="page"/>
      </w:r>
      <w:r w:rsidR="00233136">
        <w:rPr>
          <w:noProof/>
        </w:rPr>
        <w:lastRenderedPageBreak/>
        <w:t>A. Stat</w:t>
      </w:r>
      <w:r w:rsidR="001676F9">
        <w:rPr>
          <w:noProof/>
        </w:rPr>
        <w:t>o dell’Arte</w:t>
      </w:r>
    </w:p>
    <w:p w14:paraId="1C04B940" w14:textId="77777777" w:rsidR="00BB1290" w:rsidRPr="00BB1290" w:rsidRDefault="00BB1290" w:rsidP="00BB1290">
      <w:pPr>
        <w:jc w:val="both"/>
        <w:rPr>
          <w:sz w:val="28"/>
          <w:szCs w:val="28"/>
          <w:lang w:val="it-IT"/>
        </w:rPr>
      </w:pPr>
      <w:r w:rsidRPr="00BB1290">
        <w:rPr>
          <w:sz w:val="28"/>
          <w:szCs w:val="28"/>
          <w:lang w:val="it-IT"/>
        </w:rPr>
        <w:t xml:space="preserve">Durante i primi giorni dalla consegna delle specifiche del progetto </w:t>
      </w:r>
      <w:proofErr w:type="gramStart"/>
      <w:r w:rsidRPr="00BB1290">
        <w:rPr>
          <w:sz w:val="28"/>
          <w:szCs w:val="28"/>
          <w:lang w:val="it-IT"/>
        </w:rPr>
        <w:t>( dal</w:t>
      </w:r>
      <w:proofErr w:type="gramEnd"/>
      <w:r w:rsidRPr="00BB1290">
        <w:rPr>
          <w:sz w:val="28"/>
          <w:szCs w:val="28"/>
          <w:lang w:val="it-IT"/>
        </w:rPr>
        <w:t xml:space="preserve"> 22/11 al 25/11) abbiamo ragionato sullo sviluppo dello </w:t>
      </w:r>
      <w:proofErr w:type="spellStart"/>
      <w:r w:rsidRPr="00BB1290">
        <w:rPr>
          <w:sz w:val="28"/>
          <w:szCs w:val="28"/>
          <w:lang w:val="it-IT"/>
        </w:rPr>
        <w:t>stesso,cercando</w:t>
      </w:r>
      <w:proofErr w:type="spellEnd"/>
      <w:r w:rsidRPr="00BB1290">
        <w:rPr>
          <w:sz w:val="28"/>
          <w:szCs w:val="28"/>
          <w:lang w:val="it-IT"/>
        </w:rPr>
        <w:t xml:space="preserve"> idee ed intuizioni riguardanti il suo funzionamento e su come effettivamente concretizzarle.</w:t>
      </w:r>
    </w:p>
    <w:p w14:paraId="7C438CE9" w14:textId="77777777" w:rsidR="00BB1290" w:rsidRPr="00BB1290" w:rsidRDefault="00BB1290" w:rsidP="00BB1290">
      <w:pPr>
        <w:jc w:val="both"/>
        <w:rPr>
          <w:sz w:val="28"/>
          <w:szCs w:val="28"/>
          <w:lang w:val="it-IT"/>
        </w:rPr>
      </w:pPr>
      <w:r w:rsidRPr="00BB1290">
        <w:rPr>
          <w:sz w:val="28"/>
          <w:szCs w:val="28"/>
          <w:lang w:val="it-IT"/>
        </w:rPr>
        <w:t>Essendo la prima esperienza nello sviluppo di una piattaforma di “cerco/trovo lavoro” abbiamo affiancato al processo creativo un’attenta ricerca in rete per avere un’idea più completa e delineata di ciò che saremo andati a sviluppare.</w:t>
      </w:r>
    </w:p>
    <w:p w14:paraId="4681BD7B" w14:textId="77777777" w:rsidR="00BB1290" w:rsidRPr="00BB1290" w:rsidRDefault="00BB1290" w:rsidP="00BB1290">
      <w:pPr>
        <w:jc w:val="both"/>
        <w:rPr>
          <w:sz w:val="28"/>
          <w:szCs w:val="28"/>
          <w:lang w:val="it-IT"/>
        </w:rPr>
      </w:pPr>
      <w:r w:rsidRPr="00BB1290">
        <w:rPr>
          <w:sz w:val="28"/>
          <w:szCs w:val="28"/>
          <w:lang w:val="it-IT"/>
        </w:rPr>
        <w:t xml:space="preserve">Abbiamo scelto, tra le varie opzioni online, Linkedin come esempio principe, in quanto permette di creare profili dettagliati attraverso l’elenco delle varie competenze che possono essere aggiunte. </w:t>
      </w:r>
    </w:p>
    <w:p w14:paraId="7A4EF4D1" w14:textId="77777777" w:rsidR="00BB1290" w:rsidRPr="00BB1290" w:rsidRDefault="00BB1290" w:rsidP="00BB1290">
      <w:pPr>
        <w:jc w:val="both"/>
        <w:rPr>
          <w:sz w:val="28"/>
          <w:szCs w:val="28"/>
          <w:lang w:val="it-IT"/>
        </w:rPr>
      </w:pPr>
      <w:r w:rsidRPr="00BB1290">
        <w:rPr>
          <w:sz w:val="28"/>
          <w:szCs w:val="28"/>
          <w:lang w:val="it-IT"/>
        </w:rPr>
        <w:t xml:space="preserve">Questo aspetto è stato molto utile poiché ci ha permesso di capire meglio come ideare i matching </w:t>
      </w:r>
      <w:proofErr w:type="spellStart"/>
      <w:r w:rsidRPr="00BB1290">
        <w:rPr>
          <w:sz w:val="28"/>
          <w:szCs w:val="28"/>
          <w:lang w:val="it-IT"/>
        </w:rPr>
        <w:t>factors</w:t>
      </w:r>
      <w:proofErr w:type="spellEnd"/>
      <w:r w:rsidRPr="00BB1290">
        <w:rPr>
          <w:sz w:val="28"/>
          <w:szCs w:val="28"/>
          <w:lang w:val="it-IT"/>
        </w:rPr>
        <w:t xml:space="preserve"> che in seguito definiscono la candidatura ottima di un utente; è stato un buono spunto per la categorizzazione delle offerte in base a competenze e </w:t>
      </w:r>
      <w:proofErr w:type="gramStart"/>
      <w:r w:rsidRPr="00BB1290">
        <w:rPr>
          <w:sz w:val="28"/>
          <w:szCs w:val="28"/>
          <w:lang w:val="it-IT"/>
        </w:rPr>
        <w:t>macro settori</w:t>
      </w:r>
      <w:proofErr w:type="gramEnd"/>
      <w:r w:rsidRPr="00BB1290">
        <w:rPr>
          <w:sz w:val="28"/>
          <w:szCs w:val="28"/>
          <w:lang w:val="it-IT"/>
        </w:rPr>
        <w:t xml:space="preserve"> lavorativi.</w:t>
      </w:r>
    </w:p>
    <w:p w14:paraId="4212EDA9" w14:textId="77777777" w:rsidR="00BB1290" w:rsidRPr="00BB1290" w:rsidRDefault="00BB1290" w:rsidP="00BB1290">
      <w:pPr>
        <w:jc w:val="both"/>
        <w:rPr>
          <w:sz w:val="28"/>
          <w:szCs w:val="28"/>
          <w:lang w:val="it-IT"/>
        </w:rPr>
      </w:pPr>
      <w:proofErr w:type="gramStart"/>
      <w:r w:rsidRPr="00BB1290">
        <w:rPr>
          <w:sz w:val="28"/>
          <w:szCs w:val="28"/>
          <w:lang w:val="it-IT"/>
        </w:rPr>
        <w:t>Infine</w:t>
      </w:r>
      <w:proofErr w:type="gramEnd"/>
      <w:r w:rsidRPr="00BB1290">
        <w:rPr>
          <w:sz w:val="28"/>
          <w:szCs w:val="28"/>
          <w:lang w:val="it-IT"/>
        </w:rPr>
        <w:t xml:space="preserve"> ci ha aiutato nel comprendere la user </w:t>
      </w:r>
      <w:proofErr w:type="spellStart"/>
      <w:r w:rsidRPr="00BB1290">
        <w:rPr>
          <w:sz w:val="28"/>
          <w:szCs w:val="28"/>
          <w:lang w:val="it-IT"/>
        </w:rPr>
        <w:t>experience</w:t>
      </w:r>
      <w:proofErr w:type="spellEnd"/>
      <w:r w:rsidRPr="00BB1290">
        <w:rPr>
          <w:sz w:val="28"/>
          <w:szCs w:val="28"/>
          <w:lang w:val="it-IT"/>
        </w:rPr>
        <w:t xml:space="preserve"> di una piattaforma di questo genere: essa, senza dubbio, deve essere intuitiva, snella ma comunque espressiva.</w:t>
      </w:r>
    </w:p>
    <w:p w14:paraId="6B34506C" w14:textId="511072EF" w:rsidR="00BB1290" w:rsidRDefault="00BB1290" w:rsidP="00BB1290">
      <w:pPr>
        <w:jc w:val="both"/>
        <w:rPr>
          <w:ins w:id="26" w:author="piero f" w:date="2019-12-17T13:30:00Z"/>
          <w:sz w:val="28"/>
          <w:szCs w:val="28"/>
          <w:lang w:val="it-IT"/>
        </w:rPr>
      </w:pPr>
      <w:r w:rsidRPr="00BB1290">
        <w:rPr>
          <w:sz w:val="28"/>
          <w:szCs w:val="28"/>
          <w:lang w:val="it-IT"/>
        </w:rPr>
        <w:t xml:space="preserve">Per comprendere appieno le funzionalità di Linkedin abbiamo creato </w:t>
      </w:r>
      <w:proofErr w:type="spellStart"/>
      <w:r w:rsidRPr="00BB1290">
        <w:rPr>
          <w:sz w:val="28"/>
          <w:szCs w:val="28"/>
          <w:lang w:val="it-IT"/>
        </w:rPr>
        <w:t>un’account</w:t>
      </w:r>
      <w:proofErr w:type="spellEnd"/>
      <w:r w:rsidRPr="00BB1290">
        <w:rPr>
          <w:sz w:val="28"/>
          <w:szCs w:val="28"/>
          <w:lang w:val="it-IT"/>
        </w:rPr>
        <w:t>, compilato il profilo e svolto alcuni test nel sistema, cercando offerte tramite categorie e in base a diversi ambiti lavorativi.</w:t>
      </w:r>
    </w:p>
    <w:p w14:paraId="7F161B2E" w14:textId="0A3BBE8F" w:rsidR="00070ECF" w:rsidRDefault="00070ECF" w:rsidP="00BB1290">
      <w:pPr>
        <w:jc w:val="both"/>
        <w:rPr>
          <w:ins w:id="27" w:author="piero f" w:date="2019-12-17T13:30:00Z"/>
          <w:sz w:val="28"/>
          <w:szCs w:val="28"/>
          <w:lang w:val="it-IT"/>
        </w:rPr>
      </w:pPr>
      <w:proofErr w:type="spellStart"/>
      <w:ins w:id="28" w:author="piero f" w:date="2019-12-17T13:30:00Z">
        <w:r>
          <w:rPr>
            <w:sz w:val="28"/>
            <w:szCs w:val="28"/>
            <w:lang w:val="it-IT"/>
          </w:rPr>
          <w:t>Un altr</w:t>
        </w:r>
      </w:ins>
      <w:ins w:id="29" w:author="piero f" w:date="2019-12-17T13:36:00Z">
        <w:r>
          <w:rPr>
            <w:sz w:val="28"/>
            <w:szCs w:val="28"/>
            <w:lang w:val="it-IT"/>
          </w:rPr>
          <w:t>a</w:t>
        </w:r>
      </w:ins>
      <w:proofErr w:type="spellEnd"/>
      <w:ins w:id="30" w:author="piero f" w:date="2019-12-17T13:31:00Z">
        <w:r>
          <w:rPr>
            <w:sz w:val="28"/>
            <w:szCs w:val="28"/>
            <w:lang w:val="it-IT"/>
          </w:rPr>
          <w:t xml:space="preserve"> </w:t>
        </w:r>
      </w:ins>
      <w:ins w:id="31" w:author="piero f" w:date="2019-12-17T13:32:00Z">
        <w:r>
          <w:rPr>
            <w:sz w:val="28"/>
            <w:szCs w:val="28"/>
            <w:lang w:val="it-IT"/>
          </w:rPr>
          <w:t>piattaforma che abbiamo analizzato è stato il sito di annunci online “Subito.</w:t>
        </w:r>
        <w:proofErr w:type="spellStart"/>
        <w:r>
          <w:rPr>
            <w:sz w:val="28"/>
            <w:szCs w:val="28"/>
            <w:lang w:val="it-IT"/>
          </w:rPr>
          <w:t>it</w:t>
        </w:r>
        <w:proofErr w:type="spellEnd"/>
        <w:proofErr w:type="gramStart"/>
        <w:r>
          <w:rPr>
            <w:sz w:val="28"/>
            <w:szCs w:val="28"/>
            <w:lang w:val="it-IT"/>
          </w:rPr>
          <w:t>”,</w:t>
        </w:r>
      </w:ins>
      <w:ins w:id="32" w:author="piero f" w:date="2019-12-17T13:48:00Z">
        <w:r w:rsidR="00046E3F">
          <w:rPr>
            <w:sz w:val="28"/>
            <w:szCs w:val="28"/>
            <w:lang w:val="it-IT"/>
          </w:rPr>
          <w:t>nello</w:t>
        </w:r>
        <w:proofErr w:type="gramEnd"/>
        <w:r w:rsidR="00046E3F">
          <w:rPr>
            <w:sz w:val="28"/>
            <w:szCs w:val="28"/>
            <w:lang w:val="it-IT"/>
          </w:rPr>
          <w:t xml:space="preserve"> specifico</w:t>
        </w:r>
      </w:ins>
      <w:ins w:id="33" w:author="piero f" w:date="2019-12-17T13:32:00Z">
        <w:r>
          <w:rPr>
            <w:sz w:val="28"/>
            <w:szCs w:val="28"/>
            <w:lang w:val="it-IT"/>
          </w:rPr>
          <w:t xml:space="preserve"> </w:t>
        </w:r>
      </w:ins>
      <w:ins w:id="34" w:author="piero f" w:date="2019-12-17T13:33:00Z">
        <w:r>
          <w:rPr>
            <w:sz w:val="28"/>
            <w:szCs w:val="28"/>
            <w:lang w:val="it-IT"/>
          </w:rPr>
          <w:t xml:space="preserve">la sezione “Lavoro”. La principale differenza tra LinkedIn e </w:t>
        </w:r>
        <w:proofErr w:type="spellStart"/>
        <w:r>
          <w:rPr>
            <w:sz w:val="28"/>
            <w:szCs w:val="28"/>
            <w:lang w:val="it-IT"/>
          </w:rPr>
          <w:t>Subito.it</w:t>
        </w:r>
        <w:proofErr w:type="spellEnd"/>
        <w:r>
          <w:rPr>
            <w:sz w:val="28"/>
            <w:szCs w:val="28"/>
            <w:lang w:val="it-IT"/>
          </w:rPr>
          <w:t xml:space="preserve"> </w:t>
        </w:r>
      </w:ins>
      <w:ins w:id="35" w:author="piero f" w:date="2019-12-17T13:42:00Z">
        <w:r w:rsidR="00046E3F">
          <w:rPr>
            <w:sz w:val="28"/>
            <w:szCs w:val="28"/>
            <w:lang w:val="it-IT"/>
          </w:rPr>
          <w:t>è stata in generale il come</w:t>
        </w:r>
      </w:ins>
      <w:ins w:id="36" w:author="piero f" w:date="2019-12-17T13:44:00Z">
        <w:r w:rsidR="00046E3F">
          <w:rPr>
            <w:sz w:val="28"/>
            <w:szCs w:val="28"/>
            <w:lang w:val="it-IT"/>
          </w:rPr>
          <w:t xml:space="preserve"> avviene l’incontro tra</w:t>
        </w:r>
      </w:ins>
      <w:ins w:id="37" w:author="piero f" w:date="2019-12-17T13:45:00Z">
        <w:r w:rsidR="00046E3F">
          <w:rPr>
            <w:sz w:val="28"/>
            <w:szCs w:val="28"/>
            <w:lang w:val="it-IT"/>
          </w:rPr>
          <w:t xml:space="preserve"> richiedenti lavoro e offerenti </w:t>
        </w:r>
      </w:ins>
      <w:ins w:id="38" w:author="piero f" w:date="2019-12-17T13:46:00Z">
        <w:r w:rsidR="00046E3F">
          <w:rPr>
            <w:sz w:val="28"/>
            <w:szCs w:val="28"/>
            <w:lang w:val="it-IT"/>
          </w:rPr>
          <w:t>e come viene gestit</w:t>
        </w:r>
      </w:ins>
      <w:ins w:id="39" w:author="piero f" w:date="2019-12-17T13:47:00Z">
        <w:r w:rsidR="00046E3F">
          <w:rPr>
            <w:sz w:val="28"/>
            <w:szCs w:val="28"/>
            <w:lang w:val="it-IT"/>
          </w:rPr>
          <w:t>o/mediato</w:t>
        </w:r>
      </w:ins>
      <w:ins w:id="40" w:author="piero f" w:date="2019-12-17T13:46:00Z">
        <w:r w:rsidR="00046E3F">
          <w:rPr>
            <w:sz w:val="28"/>
            <w:szCs w:val="28"/>
            <w:lang w:val="it-IT"/>
          </w:rPr>
          <w:t xml:space="preserve"> dal sistema</w:t>
        </w:r>
      </w:ins>
      <w:ins w:id="41" w:author="piero f" w:date="2019-12-17T13:47:00Z">
        <w:r w:rsidR="00046E3F">
          <w:rPr>
            <w:sz w:val="28"/>
            <w:szCs w:val="28"/>
            <w:lang w:val="it-IT"/>
          </w:rPr>
          <w:t xml:space="preserve"> a </w:t>
        </w:r>
        <w:proofErr w:type="spellStart"/>
        <w:r w:rsidR="00046E3F">
          <w:rPr>
            <w:sz w:val="28"/>
            <w:szCs w:val="28"/>
            <w:lang w:val="it-IT"/>
          </w:rPr>
          <w:t>parita</w:t>
        </w:r>
        <w:proofErr w:type="spellEnd"/>
        <w:r w:rsidR="00046E3F">
          <w:rPr>
            <w:sz w:val="28"/>
            <w:szCs w:val="28"/>
            <w:lang w:val="it-IT"/>
          </w:rPr>
          <w:t xml:space="preserve"> di funzion</w:t>
        </w:r>
      </w:ins>
      <w:ins w:id="42" w:author="piero f" w:date="2019-12-17T13:55:00Z">
        <w:r w:rsidR="009E12F5">
          <w:rPr>
            <w:sz w:val="28"/>
            <w:szCs w:val="28"/>
            <w:lang w:val="it-IT"/>
          </w:rPr>
          <w:t>e</w:t>
        </w:r>
      </w:ins>
      <w:ins w:id="43" w:author="piero f" w:date="2019-12-17T13:47:00Z">
        <w:r w:rsidR="00046E3F">
          <w:rPr>
            <w:sz w:val="28"/>
            <w:szCs w:val="28"/>
            <w:lang w:val="it-IT"/>
          </w:rPr>
          <w:t xml:space="preserve">. </w:t>
        </w:r>
      </w:ins>
      <w:ins w:id="44" w:author="piero f" w:date="2019-12-17T13:49:00Z">
        <w:r w:rsidR="00046E3F">
          <w:rPr>
            <w:sz w:val="28"/>
            <w:szCs w:val="28"/>
            <w:lang w:val="it-IT"/>
          </w:rPr>
          <w:t xml:space="preserve">Alla </w:t>
        </w:r>
      </w:ins>
      <w:proofErr w:type="spellStart"/>
      <w:ins w:id="45" w:author="piero f" w:date="2019-12-17T13:50:00Z">
        <w:r w:rsidR="00046E3F">
          <w:rPr>
            <w:sz w:val="28"/>
            <w:szCs w:val="28"/>
            <w:lang w:val="it-IT"/>
          </w:rPr>
          <w:t>dettagliatezza</w:t>
        </w:r>
      </w:ins>
      <w:proofErr w:type="spellEnd"/>
      <w:ins w:id="46" w:author="piero f" w:date="2019-12-17T13:51:00Z">
        <w:r w:rsidR="009E12F5">
          <w:rPr>
            <w:sz w:val="28"/>
            <w:szCs w:val="28"/>
            <w:lang w:val="it-IT"/>
          </w:rPr>
          <w:t xml:space="preserve"> del profilo e dei </w:t>
        </w:r>
      </w:ins>
      <w:ins w:id="47" w:author="piero f" w:date="2019-12-17T13:53:00Z">
        <w:r w:rsidR="009E12F5">
          <w:rPr>
            <w:sz w:val="28"/>
            <w:szCs w:val="28"/>
            <w:lang w:val="it-IT"/>
          </w:rPr>
          <w:t>fattori di confronto</w:t>
        </w:r>
      </w:ins>
      <w:ins w:id="48" w:author="piero f" w:date="2019-12-17T13:50:00Z">
        <w:r w:rsidR="00046E3F">
          <w:rPr>
            <w:sz w:val="28"/>
            <w:szCs w:val="28"/>
            <w:lang w:val="it-IT"/>
          </w:rPr>
          <w:t xml:space="preserve"> di LinkedIn per mediare la </w:t>
        </w:r>
      </w:ins>
      <w:ins w:id="49" w:author="piero f" w:date="2019-12-17T13:53:00Z">
        <w:r w:rsidR="009E12F5">
          <w:rPr>
            <w:sz w:val="28"/>
            <w:szCs w:val="28"/>
            <w:lang w:val="it-IT"/>
          </w:rPr>
          <w:t>c</w:t>
        </w:r>
      </w:ins>
      <w:ins w:id="50" w:author="piero f" w:date="2019-12-17T13:54:00Z">
        <w:r w:rsidR="009E12F5">
          <w:rPr>
            <w:sz w:val="28"/>
            <w:szCs w:val="28"/>
            <w:lang w:val="it-IT"/>
          </w:rPr>
          <w:t>onnessione tra i candidati e gli offer</w:t>
        </w:r>
      </w:ins>
      <w:ins w:id="51" w:author="piero f" w:date="2019-12-17T13:55:00Z">
        <w:r w:rsidR="009E12F5">
          <w:rPr>
            <w:sz w:val="28"/>
            <w:szCs w:val="28"/>
            <w:lang w:val="it-IT"/>
          </w:rPr>
          <w:t xml:space="preserve">enti, </w:t>
        </w:r>
        <w:proofErr w:type="spellStart"/>
        <w:r w:rsidR="009E12F5">
          <w:rPr>
            <w:sz w:val="28"/>
            <w:szCs w:val="28"/>
            <w:lang w:val="it-IT"/>
          </w:rPr>
          <w:t>Subito.it</w:t>
        </w:r>
        <w:proofErr w:type="spellEnd"/>
        <w:r w:rsidR="009E12F5">
          <w:rPr>
            <w:sz w:val="28"/>
            <w:szCs w:val="28"/>
            <w:lang w:val="it-IT"/>
          </w:rPr>
          <w:t xml:space="preserve"> risponde con una general</w:t>
        </w:r>
      </w:ins>
      <w:ins w:id="52" w:author="piero f" w:date="2019-12-17T13:56:00Z">
        <w:r w:rsidR="009E12F5">
          <w:rPr>
            <w:sz w:val="28"/>
            <w:szCs w:val="28"/>
            <w:lang w:val="it-IT"/>
          </w:rPr>
          <w:t>e semplicità e una</w:t>
        </w:r>
      </w:ins>
      <w:ins w:id="53" w:author="piero f" w:date="2019-12-17T13:57:00Z">
        <w:r w:rsidR="009E12F5">
          <w:rPr>
            <w:sz w:val="28"/>
            <w:szCs w:val="28"/>
            <w:lang w:val="it-IT"/>
          </w:rPr>
          <w:t xml:space="preserve"> presenza di molto inferiore nella messa in contatto </w:t>
        </w:r>
      </w:ins>
      <w:ins w:id="54" w:author="piero f" w:date="2019-12-17T13:58:00Z">
        <w:r w:rsidR="009E12F5">
          <w:rPr>
            <w:sz w:val="28"/>
            <w:szCs w:val="28"/>
            <w:lang w:val="it-IT"/>
          </w:rPr>
          <w:t>con tra offerta e candidatura</w:t>
        </w:r>
      </w:ins>
      <w:ins w:id="55" w:author="piero f" w:date="2019-12-17T14:03:00Z">
        <w:r w:rsidR="00223D29">
          <w:rPr>
            <w:sz w:val="28"/>
            <w:szCs w:val="28"/>
            <w:lang w:val="it-IT"/>
          </w:rPr>
          <w:t>.</w:t>
        </w:r>
      </w:ins>
      <w:bookmarkStart w:id="56" w:name="_GoBack"/>
      <w:bookmarkEnd w:id="56"/>
    </w:p>
    <w:p w14:paraId="2A9C136E" w14:textId="2EEA9BF9" w:rsidR="00070ECF" w:rsidRDefault="00070ECF" w:rsidP="00BB1290">
      <w:pPr>
        <w:jc w:val="both"/>
        <w:rPr>
          <w:ins w:id="57" w:author="piero f" w:date="2019-12-17T13:30:00Z"/>
          <w:sz w:val="28"/>
          <w:szCs w:val="28"/>
          <w:lang w:val="it-IT"/>
        </w:rPr>
      </w:pPr>
    </w:p>
    <w:p w14:paraId="796E741F" w14:textId="4EE70A45" w:rsidR="00070ECF" w:rsidRDefault="00070ECF" w:rsidP="00BB1290">
      <w:pPr>
        <w:jc w:val="both"/>
        <w:rPr>
          <w:ins w:id="58" w:author="piero f" w:date="2019-12-17T13:30:00Z"/>
          <w:sz w:val="28"/>
          <w:szCs w:val="28"/>
          <w:lang w:val="it-IT"/>
        </w:rPr>
      </w:pPr>
    </w:p>
    <w:p w14:paraId="1081C772" w14:textId="77777777" w:rsidR="00070ECF" w:rsidRPr="00BB1290" w:rsidRDefault="00070ECF" w:rsidP="00BB1290">
      <w:pPr>
        <w:jc w:val="both"/>
        <w:rPr>
          <w:sz w:val="28"/>
          <w:szCs w:val="28"/>
          <w:lang w:val="it-IT"/>
        </w:rPr>
      </w:pPr>
    </w:p>
    <w:p w14:paraId="49B95DEC" w14:textId="15C307A6" w:rsidR="00233136" w:rsidRPr="00BB1290" w:rsidRDefault="00BB1290" w:rsidP="00BB1290">
      <w:pPr>
        <w:jc w:val="both"/>
        <w:rPr>
          <w:sz w:val="28"/>
          <w:szCs w:val="28"/>
          <w:lang w:val="it-IT"/>
        </w:rPr>
      </w:pPr>
      <w:proofErr w:type="gramStart"/>
      <w:r w:rsidRPr="00BB1290">
        <w:rPr>
          <w:sz w:val="28"/>
          <w:szCs w:val="28"/>
          <w:lang w:val="it-IT"/>
        </w:rPr>
        <w:t>Inoltre</w:t>
      </w:r>
      <w:proofErr w:type="gramEnd"/>
      <w:r w:rsidRPr="00BB1290">
        <w:rPr>
          <w:sz w:val="28"/>
          <w:szCs w:val="28"/>
          <w:lang w:val="it-IT"/>
        </w:rPr>
        <w:t xml:space="preserve"> abbiamo intervistato alcuni nostri colleghi provenienti da vari corsi di laurea per capire cosa si aspetta un utente che accede ad una piattaforma di questo genere per la prima volta e cosi avere un quadro più oggettivo e di ampio respiro che si scosti dalla nostra propensione tecnica.</w:t>
      </w:r>
    </w:p>
    <w:p w14:paraId="6754F1BC" w14:textId="77777777" w:rsidR="00233136" w:rsidRDefault="00233136" w:rsidP="00233136"/>
    <w:p w14:paraId="40CAB2AE" w14:textId="77777777" w:rsidR="00233136" w:rsidRDefault="00233136" w:rsidP="00233136"/>
    <w:p w14:paraId="3B35A0F1" w14:textId="77777777" w:rsidR="00905517" w:rsidRDefault="00905517" w:rsidP="00233136"/>
    <w:p w14:paraId="136C0E54" w14:textId="77777777" w:rsidR="00905517" w:rsidRDefault="00905517" w:rsidP="00233136"/>
    <w:p w14:paraId="336E58A6" w14:textId="77777777" w:rsidR="00905517" w:rsidRDefault="00905517" w:rsidP="00233136"/>
    <w:p w14:paraId="2B4BB19F" w14:textId="77777777" w:rsidR="00905517" w:rsidRDefault="00905517" w:rsidP="00233136"/>
    <w:p w14:paraId="11E9E806" w14:textId="77777777" w:rsidR="00905517" w:rsidRDefault="00905517" w:rsidP="00233136"/>
    <w:p w14:paraId="5576D7B0" w14:textId="77777777" w:rsidR="00905517" w:rsidRDefault="00905517" w:rsidP="00233136"/>
    <w:p w14:paraId="4B3D6CE7" w14:textId="77777777" w:rsidR="00905517" w:rsidRDefault="00905517" w:rsidP="00233136"/>
    <w:p w14:paraId="0E87BE53" w14:textId="77777777" w:rsidR="00905517" w:rsidRDefault="00905517" w:rsidP="00233136"/>
    <w:p w14:paraId="5287053A" w14:textId="77777777" w:rsidR="00BB1290" w:rsidRDefault="00BB1290" w:rsidP="005B12E3">
      <w:pPr>
        <w:pStyle w:val="Titolo"/>
        <w:spacing w:line="276" w:lineRule="auto"/>
        <w:rPr>
          <w:noProof/>
        </w:rPr>
      </w:pPr>
    </w:p>
    <w:p w14:paraId="36938870" w14:textId="5CA57504" w:rsidR="00C37CA0" w:rsidRPr="006750E4" w:rsidRDefault="00233136" w:rsidP="005B12E3">
      <w:pPr>
        <w:pStyle w:val="Titolo"/>
        <w:spacing w:line="276" w:lineRule="auto"/>
        <w:rPr>
          <w:rStyle w:val="Enfasiintensa"/>
          <w:b w:val="0"/>
          <w:bCs w:val="0"/>
          <w:i w:val="0"/>
          <w:iCs w:val="0"/>
          <w:noProof/>
          <w:color w:val="17365D"/>
        </w:rPr>
      </w:pPr>
      <w:r>
        <w:rPr>
          <w:noProof/>
        </w:rPr>
        <w:t>B</w:t>
      </w:r>
      <w:r w:rsidR="0047226A">
        <w:rPr>
          <w:noProof/>
        </w:rPr>
        <w:t xml:space="preserve">. </w:t>
      </w:r>
      <w:r w:rsidR="00C1496A">
        <w:rPr>
          <w:noProof/>
        </w:rPr>
        <w:t>R</w:t>
      </w:r>
      <w:r w:rsidR="001676F9">
        <w:rPr>
          <w:noProof/>
        </w:rPr>
        <w:t>affina</w:t>
      </w:r>
      <w:r w:rsidR="00905517">
        <w:rPr>
          <w:noProof/>
        </w:rPr>
        <w:t>mento dei</w:t>
      </w:r>
      <w:r w:rsidR="001676F9">
        <w:rPr>
          <w:noProof/>
        </w:rPr>
        <w:t xml:space="preserve"> Requisiti</w:t>
      </w:r>
      <w:r w:rsidR="008C2141">
        <w:rPr>
          <w:noProof/>
        </w:rPr>
        <w:t xml:space="preserve"> </w:t>
      </w:r>
    </w:p>
    <w:p w14:paraId="54E5F15A" w14:textId="77777777" w:rsidR="000A01C4" w:rsidRPr="00905517" w:rsidRDefault="001676F9" w:rsidP="005B12E3">
      <w:pPr>
        <w:pStyle w:val="Titolo"/>
        <w:spacing w:after="0" w:line="276" w:lineRule="auto"/>
        <w:jc w:val="both"/>
        <w:rPr>
          <w:rFonts w:ascii="Arial" w:hAnsi="Arial" w:cs="Arial"/>
          <w:i/>
          <w:color w:val="595959" w:themeColor="text1" w:themeTint="A6"/>
          <w:spacing w:val="0"/>
          <w:kern w:val="0"/>
          <w:sz w:val="24"/>
          <w:szCs w:val="24"/>
        </w:rPr>
      </w:pPr>
      <w:r w:rsidRPr="00905517">
        <w:rPr>
          <w:rFonts w:ascii="Arial" w:hAnsi="Arial" w:cs="Arial"/>
          <w:i/>
          <w:color w:val="595959" w:themeColor="text1" w:themeTint="A6"/>
          <w:spacing w:val="0"/>
          <w:kern w:val="0"/>
          <w:sz w:val="24"/>
          <w:szCs w:val="24"/>
        </w:rPr>
        <w:t xml:space="preserve">A </w:t>
      </w:r>
      <w:proofErr w:type="spellStart"/>
      <w:r w:rsidRPr="00905517">
        <w:rPr>
          <w:rFonts w:ascii="Arial" w:hAnsi="Arial" w:cs="Arial"/>
          <w:i/>
          <w:color w:val="595959" w:themeColor="text1" w:themeTint="A6"/>
          <w:spacing w:val="0"/>
          <w:kern w:val="0"/>
          <w:sz w:val="24"/>
          <w:szCs w:val="24"/>
        </w:rPr>
        <w:t>partire</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dai</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servizi</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minimali</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richiesti</w:t>
      </w:r>
      <w:proofErr w:type="spellEnd"/>
      <w:r w:rsidRPr="00905517">
        <w:rPr>
          <w:rFonts w:ascii="Arial" w:hAnsi="Arial" w:cs="Arial"/>
          <w:i/>
          <w:color w:val="595959" w:themeColor="text1" w:themeTint="A6"/>
          <w:spacing w:val="0"/>
          <w:kern w:val="0"/>
          <w:sz w:val="24"/>
          <w:szCs w:val="24"/>
        </w:rPr>
        <w:t xml:space="preserve">, raffinate la </w:t>
      </w:r>
      <w:proofErr w:type="spellStart"/>
      <w:r w:rsidRPr="00905517">
        <w:rPr>
          <w:rFonts w:ascii="Arial" w:hAnsi="Arial" w:cs="Arial"/>
          <w:i/>
          <w:color w:val="595959" w:themeColor="text1" w:themeTint="A6"/>
          <w:spacing w:val="0"/>
          <w:kern w:val="0"/>
          <w:sz w:val="24"/>
          <w:szCs w:val="24"/>
        </w:rPr>
        <w:t>descrizione</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dei</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servizi</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offerti</w:t>
      </w:r>
      <w:proofErr w:type="spellEnd"/>
      <w:r w:rsidRPr="00905517">
        <w:rPr>
          <w:rFonts w:ascii="Arial" w:hAnsi="Arial" w:cs="Arial"/>
          <w:i/>
          <w:color w:val="595959" w:themeColor="text1" w:themeTint="A6"/>
          <w:spacing w:val="0"/>
          <w:kern w:val="0"/>
          <w:sz w:val="24"/>
          <w:szCs w:val="24"/>
        </w:rPr>
        <w:t xml:space="preserve"> dal vostro </w:t>
      </w:r>
      <w:proofErr w:type="spellStart"/>
      <w:r w:rsidRPr="00905517">
        <w:rPr>
          <w:rFonts w:ascii="Arial" w:hAnsi="Arial" w:cs="Arial"/>
          <w:i/>
          <w:color w:val="595959" w:themeColor="text1" w:themeTint="A6"/>
          <w:spacing w:val="0"/>
          <w:kern w:val="0"/>
          <w:sz w:val="24"/>
          <w:szCs w:val="24"/>
        </w:rPr>
        <w:t>applicativo</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Descrivete</w:t>
      </w:r>
      <w:proofErr w:type="spellEnd"/>
      <w:r w:rsidRPr="00905517">
        <w:rPr>
          <w:rFonts w:ascii="Arial" w:hAnsi="Arial" w:cs="Arial"/>
          <w:i/>
          <w:color w:val="595959" w:themeColor="text1" w:themeTint="A6"/>
          <w:spacing w:val="0"/>
          <w:kern w:val="0"/>
          <w:sz w:val="24"/>
          <w:szCs w:val="24"/>
        </w:rPr>
        <w:t xml:space="preserve"> </w:t>
      </w:r>
      <w:proofErr w:type="spellStart"/>
      <w:r w:rsidRPr="00905517">
        <w:rPr>
          <w:rFonts w:ascii="Arial" w:hAnsi="Arial" w:cs="Arial"/>
          <w:i/>
          <w:color w:val="595959" w:themeColor="text1" w:themeTint="A6"/>
          <w:spacing w:val="0"/>
          <w:kern w:val="0"/>
          <w:sz w:val="24"/>
          <w:szCs w:val="24"/>
        </w:rPr>
        <w:t>anche</w:t>
      </w:r>
      <w:proofErr w:type="spellEnd"/>
      <w:r w:rsidRPr="00905517">
        <w:rPr>
          <w:rFonts w:ascii="Arial" w:hAnsi="Arial" w:cs="Arial"/>
          <w:i/>
          <w:color w:val="595959" w:themeColor="text1" w:themeTint="A6"/>
          <w:spacing w:val="0"/>
          <w:kern w:val="0"/>
          <w:sz w:val="24"/>
          <w:szCs w:val="24"/>
        </w:rPr>
        <w:t xml:space="preserve"> I </w:t>
      </w:r>
      <w:proofErr w:type="spellStart"/>
      <w:r w:rsidRPr="00905517">
        <w:rPr>
          <w:rFonts w:ascii="Arial" w:hAnsi="Arial" w:cs="Arial"/>
          <w:i/>
          <w:color w:val="595959" w:themeColor="text1" w:themeTint="A6"/>
          <w:spacing w:val="0"/>
          <w:kern w:val="0"/>
          <w:sz w:val="24"/>
          <w:szCs w:val="24"/>
        </w:rPr>
        <w:t>requisiti</w:t>
      </w:r>
      <w:proofErr w:type="spellEnd"/>
      <w:r w:rsidRPr="00905517">
        <w:rPr>
          <w:rFonts w:ascii="Arial" w:hAnsi="Arial" w:cs="Arial"/>
          <w:i/>
          <w:color w:val="595959" w:themeColor="text1" w:themeTint="A6"/>
          <w:spacing w:val="0"/>
          <w:kern w:val="0"/>
          <w:sz w:val="24"/>
          <w:szCs w:val="24"/>
        </w:rPr>
        <w:t xml:space="preserve"> non </w:t>
      </w:r>
      <w:proofErr w:type="spellStart"/>
      <w:r w:rsidRPr="00905517">
        <w:rPr>
          <w:rFonts w:ascii="Arial" w:hAnsi="Arial" w:cs="Arial"/>
          <w:i/>
          <w:color w:val="595959" w:themeColor="text1" w:themeTint="A6"/>
          <w:spacing w:val="0"/>
          <w:kern w:val="0"/>
          <w:sz w:val="24"/>
          <w:szCs w:val="24"/>
        </w:rPr>
        <w:t>funzionali</w:t>
      </w:r>
      <w:proofErr w:type="spellEnd"/>
      <w:r w:rsidRPr="00905517">
        <w:rPr>
          <w:rFonts w:ascii="Arial" w:hAnsi="Arial" w:cs="Arial"/>
          <w:i/>
          <w:color w:val="595959" w:themeColor="text1" w:themeTint="A6"/>
          <w:spacing w:val="0"/>
          <w:kern w:val="0"/>
          <w:sz w:val="24"/>
          <w:szCs w:val="24"/>
        </w:rPr>
        <w:t>.</w:t>
      </w:r>
    </w:p>
    <w:p w14:paraId="1468DA2C" w14:textId="77777777" w:rsidR="0047226A" w:rsidRDefault="0047226A" w:rsidP="0047226A">
      <w:pPr>
        <w:pStyle w:val="Titolo"/>
        <w:spacing w:line="360" w:lineRule="auto"/>
        <w:rPr>
          <w:rStyle w:val="Enfasiintensa"/>
          <w:sz w:val="28"/>
        </w:rPr>
      </w:pPr>
    </w:p>
    <w:p w14:paraId="06D5DB17" w14:textId="7931FFDC" w:rsidR="00581279" w:rsidRDefault="0047226A" w:rsidP="00581279">
      <w:pPr>
        <w:pStyle w:val="Titolo"/>
        <w:spacing w:line="360" w:lineRule="auto"/>
        <w:rPr>
          <w:rStyle w:val="Enfasiintensa"/>
          <w:sz w:val="28"/>
        </w:rPr>
      </w:pPr>
      <w:proofErr w:type="spellStart"/>
      <w:r>
        <w:rPr>
          <w:rStyle w:val="Enfasiintensa"/>
          <w:sz w:val="28"/>
        </w:rPr>
        <w:t>A.1</w:t>
      </w:r>
      <w:proofErr w:type="spellEnd"/>
      <w:r>
        <w:rPr>
          <w:rStyle w:val="Enfasiintensa"/>
          <w:sz w:val="28"/>
        </w:rPr>
        <w:t xml:space="preserve"> </w:t>
      </w:r>
      <w:proofErr w:type="spellStart"/>
      <w:r w:rsidR="001676F9">
        <w:rPr>
          <w:rStyle w:val="Enfasiintensa"/>
          <w:sz w:val="28"/>
        </w:rPr>
        <w:t>Servizi</w:t>
      </w:r>
      <w:proofErr w:type="spellEnd"/>
      <w:r w:rsidR="001676F9">
        <w:rPr>
          <w:rStyle w:val="Enfasiintensa"/>
          <w:sz w:val="28"/>
        </w:rPr>
        <w:t xml:space="preserve"> </w:t>
      </w:r>
      <w:r w:rsidR="00233136">
        <w:rPr>
          <w:rStyle w:val="Enfasiintensa"/>
          <w:sz w:val="28"/>
        </w:rPr>
        <w:t>(</w:t>
      </w:r>
      <w:r w:rsidR="001676F9">
        <w:rPr>
          <w:rStyle w:val="Enfasiintensa"/>
          <w:sz w:val="28"/>
        </w:rPr>
        <w:t>con</w:t>
      </w:r>
      <w:r w:rsidR="00233136">
        <w:rPr>
          <w:rStyle w:val="Enfasiintensa"/>
          <w:sz w:val="28"/>
        </w:rPr>
        <w:t xml:space="preserve"> </w:t>
      </w:r>
      <w:proofErr w:type="spellStart"/>
      <w:r w:rsidR="00233136">
        <w:rPr>
          <w:rStyle w:val="Enfasiintensa"/>
          <w:sz w:val="28"/>
        </w:rPr>
        <w:t>prioritiz</w:t>
      </w:r>
      <w:r w:rsidR="001676F9">
        <w:rPr>
          <w:rStyle w:val="Enfasiintensa"/>
          <w:sz w:val="28"/>
        </w:rPr>
        <w:t>zazione</w:t>
      </w:r>
      <w:proofErr w:type="spellEnd"/>
      <w:r w:rsidR="00233136">
        <w:rPr>
          <w:rStyle w:val="Enfasiintensa"/>
          <w:sz w:val="28"/>
        </w:rPr>
        <w:t>)</w:t>
      </w:r>
    </w:p>
    <w:p w14:paraId="48E5B24E" w14:textId="77777777" w:rsidR="00BB1290" w:rsidRPr="00BB1290" w:rsidRDefault="00BB1290" w:rsidP="00BB1290">
      <w:pPr>
        <w:numPr>
          <w:ilvl w:val="0"/>
          <w:numId w:val="39"/>
        </w:numPr>
        <w:rPr>
          <w:sz w:val="28"/>
          <w:szCs w:val="28"/>
          <w:lang w:val="it-IT"/>
        </w:rPr>
      </w:pPr>
      <w:r w:rsidRPr="00BB1290">
        <w:rPr>
          <w:b/>
          <w:sz w:val="28"/>
          <w:szCs w:val="28"/>
          <w:lang w:val="it-IT"/>
        </w:rPr>
        <w:t>Log-</w:t>
      </w:r>
      <w:proofErr w:type="gramStart"/>
      <w:r w:rsidRPr="00BB1290">
        <w:rPr>
          <w:b/>
          <w:sz w:val="28"/>
          <w:szCs w:val="28"/>
          <w:lang w:val="it-IT"/>
        </w:rPr>
        <w:t>in</w:t>
      </w:r>
      <w:r w:rsidRPr="00BB1290">
        <w:rPr>
          <w:sz w:val="28"/>
          <w:szCs w:val="28"/>
          <w:lang w:val="it-IT"/>
        </w:rPr>
        <w:t xml:space="preserve"> :</w:t>
      </w:r>
      <w:proofErr w:type="gramEnd"/>
      <w:r w:rsidRPr="00BB1290">
        <w:rPr>
          <w:sz w:val="28"/>
          <w:szCs w:val="28"/>
          <w:lang w:val="it-IT"/>
        </w:rPr>
        <w:t xml:space="preserve"> L’utente accede al sistema immettendo le proprie credenziali (username e password) precedentemente immessi durante la registrazione.</w:t>
      </w:r>
    </w:p>
    <w:p w14:paraId="2EF628DD" w14:textId="77777777" w:rsidR="00BB1290" w:rsidRPr="00BB1290" w:rsidRDefault="00BB1290" w:rsidP="00BB1290">
      <w:pPr>
        <w:ind w:left="720"/>
        <w:rPr>
          <w:sz w:val="28"/>
          <w:szCs w:val="28"/>
          <w:lang w:val="it-IT"/>
        </w:rPr>
      </w:pPr>
    </w:p>
    <w:p w14:paraId="348A678C" w14:textId="77777777" w:rsidR="00BB1290" w:rsidRPr="00BB1290" w:rsidRDefault="00BB1290" w:rsidP="00BB1290">
      <w:pPr>
        <w:numPr>
          <w:ilvl w:val="0"/>
          <w:numId w:val="39"/>
        </w:numPr>
        <w:rPr>
          <w:sz w:val="28"/>
          <w:szCs w:val="28"/>
          <w:lang w:val="it-IT"/>
        </w:rPr>
      </w:pPr>
      <w:r w:rsidRPr="00BB1290">
        <w:rPr>
          <w:b/>
          <w:sz w:val="28"/>
          <w:szCs w:val="28"/>
          <w:lang w:val="it-IT"/>
        </w:rPr>
        <w:t xml:space="preserve">Gestione </w:t>
      </w:r>
      <w:proofErr w:type="gramStart"/>
      <w:r w:rsidRPr="00BB1290">
        <w:rPr>
          <w:b/>
          <w:sz w:val="28"/>
          <w:szCs w:val="28"/>
          <w:lang w:val="it-IT"/>
        </w:rPr>
        <w:t>Profilo</w:t>
      </w:r>
      <w:r w:rsidRPr="00BB1290">
        <w:rPr>
          <w:sz w:val="28"/>
          <w:szCs w:val="28"/>
          <w:lang w:val="it-IT"/>
        </w:rPr>
        <w:t xml:space="preserve"> :</w:t>
      </w:r>
      <w:proofErr w:type="gramEnd"/>
      <w:r w:rsidRPr="00BB1290">
        <w:rPr>
          <w:sz w:val="28"/>
          <w:szCs w:val="28"/>
          <w:lang w:val="it-IT"/>
        </w:rPr>
        <w:t xml:space="preserve"> L’utente loggato, attraverso la propria dashboard, entra nel suo profilo e nella sezione Gestione Profilo gestisce i propri dati immettendo o modificando le proprie competenze ed esperienze.</w:t>
      </w:r>
    </w:p>
    <w:p w14:paraId="3CB347B7" w14:textId="77777777" w:rsidR="00BB1290" w:rsidRPr="00BB1290" w:rsidRDefault="00BB1290" w:rsidP="00BB1290">
      <w:pPr>
        <w:rPr>
          <w:sz w:val="28"/>
          <w:szCs w:val="28"/>
          <w:lang w:val="it-IT"/>
        </w:rPr>
      </w:pPr>
    </w:p>
    <w:p w14:paraId="44D319DD" w14:textId="77777777" w:rsidR="00BB1290" w:rsidRPr="00BB1290" w:rsidRDefault="00BB1290" w:rsidP="00BB1290">
      <w:pPr>
        <w:numPr>
          <w:ilvl w:val="0"/>
          <w:numId w:val="39"/>
        </w:numPr>
        <w:rPr>
          <w:sz w:val="28"/>
          <w:szCs w:val="28"/>
          <w:lang w:val="it-IT"/>
        </w:rPr>
      </w:pPr>
      <w:r w:rsidRPr="00BB1290">
        <w:rPr>
          <w:b/>
          <w:sz w:val="28"/>
          <w:szCs w:val="28"/>
          <w:lang w:val="it-IT"/>
        </w:rPr>
        <w:t>Ricerca</w:t>
      </w:r>
      <w:r w:rsidRPr="00BB1290">
        <w:rPr>
          <w:sz w:val="28"/>
          <w:szCs w:val="28"/>
          <w:lang w:val="it-IT"/>
        </w:rPr>
        <w:t xml:space="preserve"> </w:t>
      </w:r>
      <w:proofErr w:type="gramStart"/>
      <w:r w:rsidRPr="00BB1290">
        <w:rPr>
          <w:b/>
          <w:sz w:val="28"/>
          <w:szCs w:val="28"/>
          <w:lang w:val="it-IT"/>
        </w:rPr>
        <w:t>Offerte</w:t>
      </w:r>
      <w:r w:rsidRPr="00BB1290">
        <w:rPr>
          <w:sz w:val="28"/>
          <w:szCs w:val="28"/>
          <w:lang w:val="it-IT"/>
        </w:rPr>
        <w:t xml:space="preserve"> :</w:t>
      </w:r>
      <w:proofErr w:type="gramEnd"/>
      <w:r w:rsidRPr="00BB1290">
        <w:rPr>
          <w:sz w:val="28"/>
          <w:szCs w:val="28"/>
          <w:lang w:val="it-IT"/>
        </w:rPr>
        <w:t xml:space="preserve"> La Ricerca Offerte è una funzione del sistema che permette agli utenti di ricercare lavoro in base ai macro ambiti lavorativi o in base a ruoli già definiti.</w:t>
      </w:r>
    </w:p>
    <w:p w14:paraId="7193F9B7" w14:textId="77777777" w:rsidR="00BB1290" w:rsidRPr="00BB1290" w:rsidRDefault="00BB1290" w:rsidP="00BB1290">
      <w:pPr>
        <w:rPr>
          <w:sz w:val="28"/>
          <w:szCs w:val="28"/>
          <w:lang w:val="it-IT"/>
        </w:rPr>
      </w:pPr>
    </w:p>
    <w:p w14:paraId="54DFD7CB" w14:textId="77777777" w:rsidR="00BB1290" w:rsidRPr="00BB1290" w:rsidRDefault="00BB1290" w:rsidP="00BB1290">
      <w:pPr>
        <w:numPr>
          <w:ilvl w:val="0"/>
          <w:numId w:val="39"/>
        </w:numPr>
        <w:rPr>
          <w:sz w:val="28"/>
          <w:szCs w:val="28"/>
          <w:lang w:val="it-IT"/>
        </w:rPr>
      </w:pPr>
      <w:r w:rsidRPr="00BB1290">
        <w:rPr>
          <w:b/>
          <w:sz w:val="28"/>
          <w:szCs w:val="28"/>
          <w:lang w:val="it-IT"/>
        </w:rPr>
        <w:t xml:space="preserve">Candidatura a </w:t>
      </w:r>
      <w:proofErr w:type="gramStart"/>
      <w:r w:rsidRPr="00BB1290">
        <w:rPr>
          <w:b/>
          <w:sz w:val="28"/>
          <w:szCs w:val="28"/>
          <w:lang w:val="it-IT"/>
        </w:rPr>
        <w:t>Offerte</w:t>
      </w:r>
      <w:r w:rsidRPr="00BB1290">
        <w:rPr>
          <w:sz w:val="28"/>
          <w:szCs w:val="28"/>
          <w:lang w:val="it-IT"/>
        </w:rPr>
        <w:t xml:space="preserve"> :</w:t>
      </w:r>
      <w:proofErr w:type="gramEnd"/>
      <w:r w:rsidRPr="00BB1290">
        <w:rPr>
          <w:sz w:val="28"/>
          <w:szCs w:val="28"/>
          <w:lang w:val="it-IT"/>
        </w:rPr>
        <w:t xml:space="preserve"> La candidatura a Offerte permette ad un utente di candidarsi ad un’offerta presente nel sistema.</w:t>
      </w:r>
    </w:p>
    <w:p w14:paraId="2A665965" w14:textId="77777777" w:rsidR="00BB1290" w:rsidRPr="00BB1290" w:rsidRDefault="00BB1290" w:rsidP="00BB1290">
      <w:pPr>
        <w:rPr>
          <w:sz w:val="28"/>
          <w:szCs w:val="28"/>
          <w:lang w:val="it-IT"/>
        </w:rPr>
      </w:pPr>
    </w:p>
    <w:p w14:paraId="33803895" w14:textId="77777777" w:rsidR="00BB1290" w:rsidRPr="00BB1290" w:rsidRDefault="00BB1290" w:rsidP="00BB1290">
      <w:pPr>
        <w:numPr>
          <w:ilvl w:val="0"/>
          <w:numId w:val="39"/>
        </w:numPr>
        <w:rPr>
          <w:sz w:val="28"/>
          <w:szCs w:val="28"/>
          <w:lang w:val="it-IT"/>
        </w:rPr>
      </w:pPr>
      <w:r w:rsidRPr="00BB1290">
        <w:rPr>
          <w:b/>
          <w:sz w:val="28"/>
          <w:szCs w:val="28"/>
          <w:lang w:val="it-IT"/>
        </w:rPr>
        <w:t>Notifica offerte(</w:t>
      </w:r>
      <w:proofErr w:type="spellStart"/>
      <w:r w:rsidRPr="00BB1290">
        <w:rPr>
          <w:b/>
          <w:sz w:val="28"/>
          <w:szCs w:val="28"/>
          <w:lang w:val="it-IT"/>
        </w:rPr>
        <w:t>perfect</w:t>
      </w:r>
      <w:proofErr w:type="spellEnd"/>
      <w:r w:rsidRPr="00BB1290">
        <w:rPr>
          <w:b/>
          <w:sz w:val="28"/>
          <w:szCs w:val="28"/>
          <w:lang w:val="it-IT"/>
        </w:rPr>
        <w:t>-match</w:t>
      </w:r>
      <w:proofErr w:type="gramStart"/>
      <w:r w:rsidRPr="00BB1290">
        <w:rPr>
          <w:b/>
          <w:sz w:val="28"/>
          <w:szCs w:val="28"/>
          <w:lang w:val="it-IT"/>
        </w:rPr>
        <w:t>)</w:t>
      </w:r>
      <w:r w:rsidRPr="00BB1290">
        <w:rPr>
          <w:sz w:val="28"/>
          <w:szCs w:val="28"/>
          <w:lang w:val="it-IT"/>
        </w:rPr>
        <w:t xml:space="preserve"> :</w:t>
      </w:r>
      <w:proofErr w:type="gramEnd"/>
      <w:r w:rsidRPr="00BB1290">
        <w:rPr>
          <w:sz w:val="28"/>
          <w:szCs w:val="28"/>
          <w:lang w:val="it-IT"/>
        </w:rPr>
        <w:t xml:space="preserve"> La Notifica Offerte è una funzione che permette all’utente di visualizzare nella propria dashboard le offerte che si avvicinano il più possibile alle competenze dello stesso utente.</w:t>
      </w:r>
    </w:p>
    <w:p w14:paraId="59076B24" w14:textId="77777777" w:rsidR="00BB1290" w:rsidRPr="00BB1290" w:rsidRDefault="00BB1290" w:rsidP="00BB1290">
      <w:pPr>
        <w:pStyle w:val="Paragrafoelenco"/>
        <w:rPr>
          <w:sz w:val="28"/>
          <w:szCs w:val="28"/>
          <w:lang w:val="it-IT"/>
        </w:rPr>
      </w:pPr>
    </w:p>
    <w:p w14:paraId="0CA63B11" w14:textId="77777777" w:rsidR="00BB1290" w:rsidRPr="00BB1290" w:rsidRDefault="00BB1290" w:rsidP="00BB1290">
      <w:pPr>
        <w:numPr>
          <w:ilvl w:val="0"/>
          <w:numId w:val="39"/>
        </w:numPr>
        <w:rPr>
          <w:sz w:val="28"/>
          <w:szCs w:val="28"/>
          <w:lang w:val="it-IT"/>
        </w:rPr>
      </w:pPr>
      <w:r w:rsidRPr="00BB1290">
        <w:rPr>
          <w:b/>
          <w:sz w:val="28"/>
          <w:szCs w:val="28"/>
          <w:lang w:val="it-IT"/>
        </w:rPr>
        <w:t xml:space="preserve">Controllo Status </w:t>
      </w:r>
      <w:proofErr w:type="gramStart"/>
      <w:r w:rsidRPr="00BB1290">
        <w:rPr>
          <w:b/>
          <w:sz w:val="28"/>
          <w:szCs w:val="28"/>
          <w:lang w:val="it-IT"/>
        </w:rPr>
        <w:t>Candidature</w:t>
      </w:r>
      <w:r w:rsidRPr="00BB1290">
        <w:rPr>
          <w:sz w:val="28"/>
          <w:szCs w:val="28"/>
          <w:lang w:val="it-IT"/>
        </w:rPr>
        <w:t xml:space="preserve">  :</w:t>
      </w:r>
      <w:proofErr w:type="gramEnd"/>
      <w:r w:rsidRPr="00BB1290">
        <w:rPr>
          <w:sz w:val="28"/>
          <w:szCs w:val="28"/>
          <w:lang w:val="it-IT"/>
        </w:rPr>
        <w:t xml:space="preserve"> Il Controllo Status Candidature permette all’Utente Candidato di monitorare l’avanzamento della propria candidatura rispetto ad una determinata offerta.</w:t>
      </w:r>
    </w:p>
    <w:p w14:paraId="6034BFBC" w14:textId="77777777" w:rsidR="00BB1290" w:rsidRPr="00BB1290" w:rsidRDefault="00BB1290" w:rsidP="00BB1290">
      <w:pPr>
        <w:ind w:left="720"/>
        <w:rPr>
          <w:sz w:val="28"/>
          <w:szCs w:val="28"/>
          <w:lang w:val="it-IT"/>
        </w:rPr>
      </w:pPr>
    </w:p>
    <w:p w14:paraId="62AC70DA" w14:textId="77777777" w:rsidR="00BB1290" w:rsidRPr="00BB1290" w:rsidRDefault="00BB1290" w:rsidP="00BB1290">
      <w:pPr>
        <w:numPr>
          <w:ilvl w:val="0"/>
          <w:numId w:val="39"/>
        </w:numPr>
        <w:rPr>
          <w:sz w:val="28"/>
          <w:szCs w:val="28"/>
          <w:lang w:val="it-IT"/>
        </w:rPr>
      </w:pPr>
      <w:r w:rsidRPr="00BB1290">
        <w:rPr>
          <w:b/>
          <w:sz w:val="28"/>
          <w:szCs w:val="28"/>
          <w:lang w:val="it-IT"/>
        </w:rPr>
        <w:t xml:space="preserve">Elimina </w:t>
      </w:r>
      <w:proofErr w:type="gramStart"/>
      <w:r w:rsidRPr="00BB1290">
        <w:rPr>
          <w:b/>
          <w:sz w:val="28"/>
          <w:szCs w:val="28"/>
          <w:lang w:val="it-IT"/>
        </w:rPr>
        <w:t>candidature</w:t>
      </w:r>
      <w:r w:rsidRPr="00BB1290">
        <w:rPr>
          <w:sz w:val="28"/>
          <w:szCs w:val="28"/>
          <w:lang w:val="it-IT"/>
        </w:rPr>
        <w:t xml:space="preserve"> :</w:t>
      </w:r>
      <w:proofErr w:type="gramEnd"/>
      <w:r w:rsidRPr="00BB1290">
        <w:rPr>
          <w:sz w:val="28"/>
          <w:szCs w:val="28"/>
          <w:lang w:val="it-IT"/>
        </w:rPr>
        <w:t xml:space="preserve"> Tale funzione serve ad eliminare una candidature in caso di errori o impossibilità.</w:t>
      </w:r>
    </w:p>
    <w:p w14:paraId="0C724812" w14:textId="77777777" w:rsidR="00BB1290" w:rsidRPr="00BB1290" w:rsidRDefault="00BB1290" w:rsidP="00BB1290">
      <w:pPr>
        <w:rPr>
          <w:sz w:val="28"/>
          <w:szCs w:val="28"/>
          <w:lang w:val="it-IT"/>
        </w:rPr>
      </w:pPr>
    </w:p>
    <w:p w14:paraId="17438B18" w14:textId="77777777" w:rsidR="00BB1290" w:rsidRPr="00BB1290" w:rsidRDefault="00BB1290" w:rsidP="00BB1290">
      <w:pPr>
        <w:numPr>
          <w:ilvl w:val="0"/>
          <w:numId w:val="39"/>
        </w:numPr>
        <w:rPr>
          <w:sz w:val="28"/>
          <w:szCs w:val="28"/>
          <w:lang w:val="it-IT"/>
        </w:rPr>
      </w:pPr>
      <w:r w:rsidRPr="00BB1290">
        <w:rPr>
          <w:b/>
          <w:sz w:val="28"/>
          <w:szCs w:val="28"/>
          <w:lang w:val="it-IT"/>
        </w:rPr>
        <w:t xml:space="preserve">Pubblicazione </w:t>
      </w:r>
      <w:proofErr w:type="gramStart"/>
      <w:r w:rsidRPr="00BB1290">
        <w:rPr>
          <w:b/>
          <w:sz w:val="28"/>
          <w:szCs w:val="28"/>
          <w:lang w:val="it-IT"/>
        </w:rPr>
        <w:t>offerta</w:t>
      </w:r>
      <w:r w:rsidRPr="00BB1290">
        <w:rPr>
          <w:sz w:val="28"/>
          <w:szCs w:val="28"/>
          <w:lang w:val="it-IT"/>
        </w:rPr>
        <w:t xml:space="preserve"> :</w:t>
      </w:r>
      <w:proofErr w:type="gramEnd"/>
      <w:r w:rsidRPr="00BB1290">
        <w:rPr>
          <w:sz w:val="28"/>
          <w:szCs w:val="28"/>
          <w:lang w:val="it-IT"/>
        </w:rPr>
        <w:t xml:space="preserve"> La Pubblicazione Offerta permette alle aziende presenti nel sistema attraverso un account Offerente di pubblicare offerte di lavoro comprensive delle competenze richieste.</w:t>
      </w:r>
    </w:p>
    <w:p w14:paraId="153BE62C" w14:textId="77777777" w:rsidR="00BB1290" w:rsidRPr="00BB1290" w:rsidRDefault="00BB1290" w:rsidP="00BB1290">
      <w:pPr>
        <w:rPr>
          <w:sz w:val="28"/>
          <w:szCs w:val="28"/>
          <w:lang w:val="it-IT"/>
        </w:rPr>
      </w:pPr>
    </w:p>
    <w:p w14:paraId="35F9E048" w14:textId="77777777" w:rsidR="00BB1290" w:rsidRPr="00BB1290" w:rsidRDefault="00BB1290" w:rsidP="00BB1290">
      <w:pPr>
        <w:numPr>
          <w:ilvl w:val="0"/>
          <w:numId w:val="39"/>
        </w:numPr>
        <w:rPr>
          <w:sz w:val="28"/>
          <w:szCs w:val="28"/>
          <w:lang w:val="it-IT"/>
        </w:rPr>
      </w:pPr>
      <w:r w:rsidRPr="00BB1290">
        <w:rPr>
          <w:b/>
          <w:sz w:val="28"/>
          <w:szCs w:val="28"/>
          <w:lang w:val="it-IT"/>
        </w:rPr>
        <w:t xml:space="preserve">Gestione offerte </w:t>
      </w:r>
      <w:proofErr w:type="gramStart"/>
      <w:r w:rsidRPr="00BB1290">
        <w:rPr>
          <w:b/>
          <w:sz w:val="28"/>
          <w:szCs w:val="28"/>
          <w:lang w:val="it-IT"/>
        </w:rPr>
        <w:t>pubblicate</w:t>
      </w:r>
      <w:r w:rsidRPr="00BB1290">
        <w:rPr>
          <w:sz w:val="28"/>
          <w:szCs w:val="28"/>
          <w:lang w:val="it-IT"/>
        </w:rPr>
        <w:t xml:space="preserve"> :</w:t>
      </w:r>
      <w:proofErr w:type="gramEnd"/>
      <w:r w:rsidRPr="00BB1290">
        <w:rPr>
          <w:sz w:val="28"/>
          <w:szCs w:val="28"/>
          <w:lang w:val="it-IT"/>
        </w:rPr>
        <w:t xml:space="preserve"> Questa funzione permette ai possessori di un account Offerente di gestire le proprie offerte di lavoro pubblicate e modificare in caso fosse necessario.</w:t>
      </w:r>
    </w:p>
    <w:p w14:paraId="4E1DE9C5" w14:textId="77777777" w:rsidR="00BB1290" w:rsidRPr="00BB1290" w:rsidRDefault="00BB1290" w:rsidP="00BB1290">
      <w:pPr>
        <w:rPr>
          <w:sz w:val="28"/>
          <w:szCs w:val="28"/>
          <w:lang w:val="it-IT"/>
        </w:rPr>
      </w:pPr>
    </w:p>
    <w:p w14:paraId="6C9E0C92" w14:textId="77777777" w:rsidR="00BB1290" w:rsidRPr="00BB1290" w:rsidRDefault="00BB1290" w:rsidP="00BB1290">
      <w:pPr>
        <w:numPr>
          <w:ilvl w:val="0"/>
          <w:numId w:val="39"/>
        </w:numPr>
        <w:rPr>
          <w:sz w:val="28"/>
          <w:szCs w:val="28"/>
          <w:lang w:val="it-IT"/>
        </w:rPr>
      </w:pPr>
      <w:r w:rsidRPr="00BB1290">
        <w:rPr>
          <w:b/>
          <w:sz w:val="28"/>
          <w:szCs w:val="28"/>
          <w:lang w:val="it-IT"/>
        </w:rPr>
        <w:t xml:space="preserve">Analisi </w:t>
      </w:r>
      <w:proofErr w:type="gramStart"/>
      <w:r w:rsidRPr="00BB1290">
        <w:rPr>
          <w:b/>
          <w:sz w:val="28"/>
          <w:szCs w:val="28"/>
          <w:lang w:val="it-IT"/>
        </w:rPr>
        <w:t>candidature</w:t>
      </w:r>
      <w:r w:rsidRPr="00BB1290">
        <w:rPr>
          <w:sz w:val="28"/>
          <w:szCs w:val="28"/>
          <w:lang w:val="it-IT"/>
        </w:rPr>
        <w:t xml:space="preserve"> :</w:t>
      </w:r>
      <w:proofErr w:type="gramEnd"/>
      <w:r w:rsidRPr="00BB1290">
        <w:rPr>
          <w:sz w:val="28"/>
          <w:szCs w:val="28"/>
          <w:lang w:val="it-IT"/>
        </w:rPr>
        <w:t xml:space="preserve"> Questa funzione permette all’Utente Offerente di monitorare le eventuali candidature per una data offerta di lavoro pubblicata precedentemente.</w:t>
      </w:r>
    </w:p>
    <w:p w14:paraId="06552D5C" w14:textId="77777777" w:rsidR="00BB1290" w:rsidRPr="00BB1290" w:rsidRDefault="00BB1290" w:rsidP="00BB1290">
      <w:pPr>
        <w:rPr>
          <w:sz w:val="28"/>
          <w:szCs w:val="28"/>
          <w:lang w:val="it-IT"/>
        </w:rPr>
      </w:pPr>
    </w:p>
    <w:p w14:paraId="0CB9E0B1" w14:textId="007DC2BC" w:rsidR="00BB1290" w:rsidRPr="00BB1290" w:rsidRDefault="00BB1290" w:rsidP="00BB1290">
      <w:pPr>
        <w:numPr>
          <w:ilvl w:val="0"/>
          <w:numId w:val="39"/>
        </w:numPr>
        <w:rPr>
          <w:sz w:val="28"/>
          <w:szCs w:val="28"/>
          <w:lang w:val="it-IT"/>
        </w:rPr>
      </w:pPr>
      <w:r w:rsidRPr="00BB1290">
        <w:rPr>
          <w:b/>
          <w:sz w:val="28"/>
          <w:szCs w:val="28"/>
          <w:lang w:val="it-IT"/>
        </w:rPr>
        <w:t xml:space="preserve">Richiesta di </w:t>
      </w:r>
      <w:proofErr w:type="gramStart"/>
      <w:r w:rsidRPr="00BB1290">
        <w:rPr>
          <w:b/>
          <w:sz w:val="28"/>
          <w:szCs w:val="28"/>
          <w:lang w:val="it-IT"/>
        </w:rPr>
        <w:t>colloquio</w:t>
      </w:r>
      <w:r w:rsidRPr="00BB1290">
        <w:rPr>
          <w:sz w:val="28"/>
          <w:szCs w:val="28"/>
          <w:lang w:val="it-IT"/>
        </w:rPr>
        <w:t xml:space="preserve"> :</w:t>
      </w:r>
      <w:proofErr w:type="gramEnd"/>
      <w:r w:rsidRPr="00BB1290">
        <w:rPr>
          <w:sz w:val="28"/>
          <w:szCs w:val="28"/>
          <w:lang w:val="it-IT"/>
        </w:rPr>
        <w:t xml:space="preserve"> Una volta analizzate le possibili candidature, l’offerente può scegliere le candidature più consone per ricoprire il ruolo che cerc</w:t>
      </w:r>
      <w:ins w:id="59" w:author="piero f" w:date="2019-12-17T11:45:00Z">
        <w:r w:rsidR="004E1B5F">
          <w:rPr>
            <w:sz w:val="28"/>
            <w:szCs w:val="28"/>
            <w:lang w:val="it-IT"/>
          </w:rPr>
          <w:t>a</w:t>
        </w:r>
      </w:ins>
      <w:del w:id="60" w:author="piero f" w:date="2019-12-17T11:45:00Z">
        <w:r w:rsidRPr="00BB1290" w:rsidDel="004E1B5F">
          <w:rPr>
            <w:sz w:val="28"/>
            <w:szCs w:val="28"/>
            <w:lang w:val="it-IT"/>
          </w:rPr>
          <w:delText>ano</w:delText>
        </w:r>
      </w:del>
      <w:r w:rsidRPr="00BB1290">
        <w:rPr>
          <w:sz w:val="28"/>
          <w:szCs w:val="28"/>
          <w:lang w:val="it-IT"/>
        </w:rPr>
        <w:t xml:space="preserve"> e richiedere il colloquio ai candidati scelti.</w:t>
      </w:r>
    </w:p>
    <w:p w14:paraId="51ED979A" w14:textId="77777777" w:rsidR="00BB1290" w:rsidRPr="00BB1290" w:rsidRDefault="00BB1290" w:rsidP="00BB1290">
      <w:pPr>
        <w:rPr>
          <w:sz w:val="28"/>
          <w:szCs w:val="28"/>
          <w:lang w:val="it-IT"/>
        </w:rPr>
      </w:pPr>
    </w:p>
    <w:p w14:paraId="22DDDCB8" w14:textId="77777777" w:rsidR="00BB1290" w:rsidRPr="00BB1290" w:rsidRDefault="00BB1290" w:rsidP="00BB1290">
      <w:pPr>
        <w:numPr>
          <w:ilvl w:val="0"/>
          <w:numId w:val="39"/>
        </w:numPr>
        <w:rPr>
          <w:sz w:val="28"/>
          <w:szCs w:val="28"/>
          <w:lang w:val="it-IT"/>
        </w:rPr>
      </w:pPr>
      <w:r w:rsidRPr="00BB1290">
        <w:rPr>
          <w:b/>
          <w:sz w:val="28"/>
          <w:szCs w:val="28"/>
          <w:lang w:val="it-IT"/>
        </w:rPr>
        <w:t xml:space="preserve">Chiusura </w:t>
      </w:r>
      <w:proofErr w:type="gramStart"/>
      <w:r w:rsidRPr="00BB1290">
        <w:rPr>
          <w:b/>
          <w:sz w:val="28"/>
          <w:szCs w:val="28"/>
          <w:lang w:val="it-IT"/>
        </w:rPr>
        <w:t>offerte</w:t>
      </w:r>
      <w:r w:rsidRPr="00BB1290">
        <w:rPr>
          <w:sz w:val="28"/>
          <w:szCs w:val="28"/>
          <w:lang w:val="it-IT"/>
        </w:rPr>
        <w:t xml:space="preserve"> :</w:t>
      </w:r>
      <w:proofErr w:type="gramEnd"/>
      <w:r w:rsidRPr="00BB1290">
        <w:rPr>
          <w:sz w:val="28"/>
          <w:szCs w:val="28"/>
          <w:lang w:val="it-IT"/>
        </w:rPr>
        <w:t xml:space="preserve"> Scelte le candidature ed inviate le notifica di colloquio ai candidati scelti, l’offerente può chiudere le offerte da lui pubblicate eliminandole dal sistema.</w:t>
      </w:r>
    </w:p>
    <w:p w14:paraId="07F13E7F" w14:textId="77777777" w:rsidR="00581279" w:rsidRDefault="00581279" w:rsidP="00581279">
      <w:pPr>
        <w:ind w:left="720"/>
      </w:pPr>
    </w:p>
    <w:p w14:paraId="48545444" w14:textId="77777777" w:rsidR="00581279" w:rsidRPr="00581279" w:rsidRDefault="00581279" w:rsidP="00581279"/>
    <w:p w14:paraId="4E99076C" w14:textId="77777777" w:rsidR="00ED46F1" w:rsidRPr="00193B67" w:rsidRDefault="00B03715" w:rsidP="00D13962">
      <w:pPr>
        <w:pStyle w:val="Titolo"/>
        <w:spacing w:after="0"/>
        <w:jc w:val="both"/>
        <w:rPr>
          <w:rFonts w:ascii="Arial" w:hAnsi="Arial" w:cs="Arial"/>
          <w:i/>
          <w:color w:val="auto"/>
          <w:spacing w:val="0"/>
          <w:kern w:val="0"/>
          <w:sz w:val="24"/>
          <w:szCs w:val="24"/>
          <w:lang w:val="it-IT"/>
        </w:rPr>
      </w:pPr>
      <w:r w:rsidRPr="00193B67">
        <w:rPr>
          <w:rFonts w:ascii="Arial" w:hAnsi="Arial" w:cs="Arial"/>
          <w:color w:val="auto"/>
          <w:spacing w:val="0"/>
          <w:kern w:val="0"/>
          <w:sz w:val="24"/>
          <w:szCs w:val="24"/>
          <w:lang w:val="it-IT"/>
        </w:rPr>
        <w:t xml:space="preserve">                           </w:t>
      </w:r>
    </w:p>
    <w:p w14:paraId="739AAF41" w14:textId="37315606" w:rsidR="00905517" w:rsidRDefault="0047226A" w:rsidP="006C03BC">
      <w:pPr>
        <w:pStyle w:val="Titolo"/>
        <w:spacing w:line="360" w:lineRule="auto"/>
        <w:rPr>
          <w:rStyle w:val="Enfasiintensa"/>
          <w:sz w:val="28"/>
        </w:rPr>
      </w:pPr>
      <w:proofErr w:type="spellStart"/>
      <w:r>
        <w:rPr>
          <w:rStyle w:val="Enfasiintensa"/>
          <w:sz w:val="28"/>
        </w:rPr>
        <w:t>A.</w:t>
      </w:r>
      <w:r w:rsidR="00233136">
        <w:rPr>
          <w:rStyle w:val="Enfasiintensa"/>
          <w:sz w:val="28"/>
        </w:rPr>
        <w:t>2</w:t>
      </w:r>
      <w:proofErr w:type="spellEnd"/>
      <w:r>
        <w:rPr>
          <w:rStyle w:val="Enfasiintensa"/>
          <w:sz w:val="28"/>
        </w:rPr>
        <w:t xml:space="preserve"> </w:t>
      </w:r>
      <w:proofErr w:type="spellStart"/>
      <w:r w:rsidR="001676F9">
        <w:rPr>
          <w:rStyle w:val="Enfasiintensa"/>
          <w:sz w:val="28"/>
        </w:rPr>
        <w:t>Requisiti</w:t>
      </w:r>
      <w:proofErr w:type="spellEnd"/>
      <w:r w:rsidR="001676F9">
        <w:rPr>
          <w:rStyle w:val="Enfasiintensa"/>
          <w:sz w:val="28"/>
        </w:rPr>
        <w:t xml:space="preserve"> non </w:t>
      </w:r>
      <w:proofErr w:type="spellStart"/>
      <w:r w:rsidR="001676F9">
        <w:rPr>
          <w:rStyle w:val="Enfasiintensa"/>
          <w:sz w:val="28"/>
        </w:rPr>
        <w:t>Funzionali</w:t>
      </w:r>
      <w:proofErr w:type="spellEnd"/>
    </w:p>
    <w:p w14:paraId="3DEF8194" w14:textId="1C86CC8E" w:rsidR="00300DC4" w:rsidRPr="00C626B4" w:rsidDel="0060205F" w:rsidRDefault="006C03BC" w:rsidP="00300DC4">
      <w:pPr>
        <w:pStyle w:val="Paragrafoelenco"/>
        <w:numPr>
          <w:ilvl w:val="0"/>
          <w:numId w:val="41"/>
        </w:numPr>
        <w:rPr>
          <w:del w:id="61" w:author="piero f" w:date="2019-12-16T13:45:00Z"/>
          <w:rFonts w:ascii="Times New Roman" w:hAnsi="Times New Roman"/>
          <w:sz w:val="28"/>
          <w:szCs w:val="28"/>
        </w:rPr>
      </w:pPr>
      <w:del w:id="62" w:author="piero f" w:date="2019-12-16T13:45:00Z">
        <w:r w:rsidRPr="00C626B4" w:rsidDel="0060205F">
          <w:rPr>
            <w:rFonts w:ascii="Times New Roman" w:hAnsi="Times New Roman"/>
            <w:sz w:val="28"/>
            <w:szCs w:val="28"/>
          </w:rPr>
          <w:delText xml:space="preserve">Il database non verrà gestito o manutenuto da noi; </w:delText>
        </w:r>
        <w:r w:rsidR="000A55AF" w:rsidRPr="00C626B4" w:rsidDel="0060205F">
          <w:rPr>
            <w:rFonts w:ascii="Times New Roman" w:hAnsi="Times New Roman"/>
            <w:sz w:val="28"/>
            <w:szCs w:val="28"/>
          </w:rPr>
          <w:delText>le specifiche dell’</w:delText>
        </w:r>
        <w:r w:rsidRPr="00C626B4" w:rsidDel="0060205F">
          <w:rPr>
            <w:rFonts w:ascii="Times New Roman" w:hAnsi="Times New Roman"/>
            <w:sz w:val="28"/>
            <w:szCs w:val="28"/>
          </w:rPr>
          <w:delText>hardwere</w:delText>
        </w:r>
        <w:r w:rsidR="000A55AF" w:rsidRPr="00C626B4" w:rsidDel="0060205F">
          <w:rPr>
            <w:rFonts w:ascii="Times New Roman" w:hAnsi="Times New Roman"/>
            <w:sz w:val="28"/>
            <w:szCs w:val="28"/>
          </w:rPr>
          <w:delText xml:space="preserve"> verranno indicate dal nostro team, mentre i costi dello</w:delText>
        </w:r>
        <w:r w:rsidR="00300DC4" w:rsidRPr="00C626B4" w:rsidDel="0060205F">
          <w:rPr>
            <w:rFonts w:ascii="Times New Roman" w:hAnsi="Times New Roman"/>
            <w:sz w:val="28"/>
            <w:szCs w:val="28"/>
          </w:rPr>
          <w:delText xml:space="preserve"> </w:delText>
        </w:r>
        <w:r w:rsidR="000A55AF" w:rsidRPr="00C626B4" w:rsidDel="0060205F">
          <w:rPr>
            <w:rFonts w:ascii="Times New Roman" w:hAnsi="Times New Roman"/>
            <w:sz w:val="28"/>
            <w:szCs w:val="28"/>
          </w:rPr>
          <w:delText>stesso e della manutenzione saranno a carico dello sta</w:delText>
        </w:r>
        <w:r w:rsidR="00383BEF" w:rsidRPr="00C626B4" w:rsidDel="0060205F">
          <w:rPr>
            <w:rFonts w:ascii="Times New Roman" w:hAnsi="Times New Roman"/>
            <w:sz w:val="28"/>
            <w:szCs w:val="28"/>
          </w:rPr>
          <w:delText>ke</w:delText>
        </w:r>
        <w:r w:rsidR="000A55AF" w:rsidRPr="00C626B4" w:rsidDel="0060205F">
          <w:rPr>
            <w:rFonts w:ascii="Times New Roman" w:hAnsi="Times New Roman"/>
            <w:sz w:val="28"/>
            <w:szCs w:val="28"/>
          </w:rPr>
          <w:delText>holder</w:delText>
        </w:r>
      </w:del>
    </w:p>
    <w:p w14:paraId="7BA1394C" w14:textId="6CD952E8" w:rsidR="00300DC4" w:rsidRPr="00C626B4" w:rsidRDefault="00300DC4" w:rsidP="00300DC4">
      <w:pPr>
        <w:pStyle w:val="Paragrafoelenco"/>
        <w:numPr>
          <w:ilvl w:val="0"/>
          <w:numId w:val="41"/>
        </w:numPr>
        <w:rPr>
          <w:rFonts w:ascii="Times New Roman" w:hAnsi="Times New Roman"/>
          <w:sz w:val="28"/>
          <w:szCs w:val="28"/>
        </w:rPr>
      </w:pPr>
      <w:r w:rsidRPr="00C626B4">
        <w:rPr>
          <w:rFonts w:ascii="Times New Roman" w:hAnsi="Times New Roman"/>
          <w:sz w:val="28"/>
          <w:szCs w:val="28"/>
          <w:lang w:val="en-GB"/>
        </w:rPr>
        <w:lastRenderedPageBreak/>
        <w:t xml:space="preserve">Dependability - fault tolerance: </w:t>
      </w:r>
      <w:r w:rsidRPr="00C626B4">
        <w:rPr>
          <w:rFonts w:ascii="Times New Roman" w:hAnsi="Times New Roman"/>
          <w:sz w:val="28"/>
          <w:szCs w:val="28"/>
          <w:lang w:val="it-IT"/>
        </w:rPr>
        <w:t>Il sistema deve continuare ad offrire i servizi anche se si è persa la funzionalità di una componente.</w:t>
      </w:r>
    </w:p>
    <w:p w14:paraId="126531AA" w14:textId="075C27A5" w:rsidR="00300DC4" w:rsidRPr="00C626B4" w:rsidRDefault="00300DC4" w:rsidP="00300DC4">
      <w:pPr>
        <w:pStyle w:val="Paragrafoelenco"/>
        <w:numPr>
          <w:ilvl w:val="0"/>
          <w:numId w:val="46"/>
        </w:numPr>
        <w:spacing w:line="360" w:lineRule="auto"/>
        <w:rPr>
          <w:rFonts w:ascii="Times New Roman" w:hAnsi="Times New Roman"/>
          <w:sz w:val="28"/>
          <w:szCs w:val="28"/>
          <w:lang w:val="it-IT"/>
        </w:rPr>
      </w:pPr>
      <w:r w:rsidRPr="00C626B4">
        <w:rPr>
          <w:rFonts w:ascii="Times New Roman" w:hAnsi="Times New Roman"/>
          <w:sz w:val="28"/>
          <w:szCs w:val="28"/>
          <w:lang w:val="en-GB"/>
        </w:rPr>
        <w:t>Dependability</w:t>
      </w:r>
      <w:r w:rsidRPr="00C626B4">
        <w:rPr>
          <w:rFonts w:ascii="Times New Roman" w:hAnsi="Times New Roman"/>
          <w:sz w:val="28"/>
          <w:szCs w:val="28"/>
          <w:lang w:val="it-IT"/>
        </w:rPr>
        <w:t xml:space="preserve"> - security: Il sistema deve essere in grado di proteggersi da attacchi esterni, accidentali o intenzionali. La security diventa un requisito essenziale, visto che il nostro sistema dovrà essere connesso alla rete per permettere l’accesso ai dati di offerte e candidature</w:t>
      </w:r>
      <w:r w:rsidR="00C626B4" w:rsidRPr="00C626B4">
        <w:rPr>
          <w:rFonts w:ascii="Times New Roman" w:hAnsi="Times New Roman"/>
          <w:sz w:val="28"/>
          <w:szCs w:val="28"/>
          <w:lang w:val="it-IT"/>
        </w:rPr>
        <w:t xml:space="preserve"> </w:t>
      </w:r>
      <w:proofErr w:type="spellStart"/>
      <w:r w:rsidR="00C626B4" w:rsidRPr="00C626B4">
        <w:rPr>
          <w:rFonts w:ascii="Times New Roman" w:hAnsi="Times New Roman"/>
          <w:sz w:val="28"/>
          <w:szCs w:val="28"/>
          <w:lang w:val="it-IT"/>
        </w:rPr>
        <w:t>nonchè</w:t>
      </w:r>
      <w:proofErr w:type="spellEnd"/>
      <w:r w:rsidR="00C626B4" w:rsidRPr="00C626B4">
        <w:rPr>
          <w:rFonts w:ascii="Times New Roman" w:hAnsi="Times New Roman"/>
          <w:sz w:val="28"/>
          <w:szCs w:val="28"/>
          <w:lang w:val="it-IT"/>
        </w:rPr>
        <w:t xml:space="preserve"> dei dati personali di offerenti e candidati</w:t>
      </w:r>
    </w:p>
    <w:p w14:paraId="13259A6A" w14:textId="04616BB2" w:rsidR="00C626B4" w:rsidRPr="00C626B4" w:rsidRDefault="00C626B4" w:rsidP="00C626B4">
      <w:pPr>
        <w:pStyle w:val="Paragrafoelenco"/>
        <w:numPr>
          <w:ilvl w:val="0"/>
          <w:numId w:val="46"/>
        </w:numPr>
        <w:spacing w:line="360" w:lineRule="auto"/>
        <w:rPr>
          <w:rFonts w:ascii="Times New Roman" w:hAnsi="Times New Roman"/>
          <w:sz w:val="28"/>
          <w:szCs w:val="28"/>
          <w:lang w:val="it-IT"/>
        </w:rPr>
      </w:pPr>
      <w:proofErr w:type="spellStart"/>
      <w:r w:rsidRPr="00C626B4">
        <w:rPr>
          <w:rFonts w:ascii="Times New Roman" w:hAnsi="Times New Roman"/>
          <w:sz w:val="28"/>
          <w:szCs w:val="28"/>
          <w:lang w:val="it-IT"/>
        </w:rPr>
        <w:t>Scalabilty</w:t>
      </w:r>
      <w:proofErr w:type="spellEnd"/>
      <w:r w:rsidR="00300DC4" w:rsidRPr="00C626B4">
        <w:rPr>
          <w:rFonts w:ascii="Times New Roman" w:hAnsi="Times New Roman"/>
          <w:sz w:val="28"/>
          <w:szCs w:val="28"/>
          <w:lang w:val="it-IT"/>
        </w:rPr>
        <w:t>: Il sistema garantisce un’architettura scalabile per supportare future espansioni</w:t>
      </w:r>
      <w:r w:rsidR="00264A18">
        <w:rPr>
          <w:rFonts w:ascii="Times New Roman" w:hAnsi="Times New Roman"/>
          <w:sz w:val="28"/>
          <w:szCs w:val="28"/>
          <w:lang w:val="it-IT"/>
        </w:rPr>
        <w:t xml:space="preserve"> (es. web, mobile)</w:t>
      </w:r>
      <w:r w:rsidR="00300DC4" w:rsidRPr="00C626B4">
        <w:rPr>
          <w:rFonts w:ascii="Times New Roman" w:hAnsi="Times New Roman"/>
          <w:sz w:val="28"/>
          <w:szCs w:val="28"/>
          <w:lang w:val="it-IT"/>
        </w:rPr>
        <w:t>.</w:t>
      </w:r>
    </w:p>
    <w:p w14:paraId="70C2C12D" w14:textId="4E5F591A" w:rsidR="00300DC4" w:rsidRPr="00C626B4" w:rsidRDefault="00C626B4" w:rsidP="00C626B4">
      <w:pPr>
        <w:pStyle w:val="Paragrafoelenco"/>
        <w:numPr>
          <w:ilvl w:val="0"/>
          <w:numId w:val="46"/>
        </w:numPr>
        <w:spacing w:line="360" w:lineRule="auto"/>
        <w:rPr>
          <w:rFonts w:ascii="Times New Roman" w:hAnsi="Times New Roman"/>
          <w:sz w:val="28"/>
          <w:szCs w:val="28"/>
          <w:lang w:val="it-IT"/>
        </w:rPr>
      </w:pPr>
      <w:proofErr w:type="spellStart"/>
      <w:r w:rsidRPr="00C626B4">
        <w:rPr>
          <w:rFonts w:ascii="Times New Roman" w:hAnsi="Times New Roman"/>
          <w:sz w:val="28"/>
          <w:szCs w:val="28"/>
          <w:lang w:val="it-IT"/>
        </w:rPr>
        <w:t>Usability</w:t>
      </w:r>
      <w:proofErr w:type="spellEnd"/>
      <w:r w:rsidR="00300DC4" w:rsidRPr="00C626B4">
        <w:rPr>
          <w:rFonts w:ascii="Times New Roman" w:hAnsi="Times New Roman"/>
          <w:sz w:val="28"/>
          <w:szCs w:val="28"/>
          <w:lang w:val="it-IT"/>
        </w:rPr>
        <w:t xml:space="preserve">: Il sistema deve </w:t>
      </w:r>
      <w:r>
        <w:rPr>
          <w:rFonts w:ascii="Times New Roman" w:hAnsi="Times New Roman"/>
          <w:sz w:val="28"/>
          <w:szCs w:val="28"/>
          <w:lang w:val="it-IT"/>
        </w:rPr>
        <w:t>garantire</w:t>
      </w:r>
      <w:r w:rsidR="00300DC4" w:rsidRPr="00C626B4">
        <w:rPr>
          <w:rFonts w:ascii="Times New Roman" w:hAnsi="Times New Roman"/>
          <w:sz w:val="28"/>
          <w:szCs w:val="28"/>
          <w:lang w:val="it-IT"/>
        </w:rPr>
        <w:t xml:space="preserve"> un</w:t>
      </w:r>
      <w:r>
        <w:rPr>
          <w:rFonts w:ascii="Times New Roman" w:hAnsi="Times New Roman"/>
          <w:sz w:val="28"/>
          <w:szCs w:val="28"/>
          <w:lang w:val="it-IT"/>
        </w:rPr>
        <w:t xml:space="preserve">’esperienza </w:t>
      </w:r>
      <w:r w:rsidR="00300DC4" w:rsidRPr="00C626B4">
        <w:rPr>
          <w:rFonts w:ascii="Times New Roman" w:hAnsi="Times New Roman"/>
          <w:sz w:val="28"/>
          <w:szCs w:val="28"/>
          <w:lang w:val="it-IT"/>
        </w:rPr>
        <w:t>user-</w:t>
      </w:r>
      <w:proofErr w:type="spellStart"/>
      <w:r w:rsidR="00300DC4" w:rsidRPr="00C626B4">
        <w:rPr>
          <w:rFonts w:ascii="Times New Roman" w:hAnsi="Times New Roman"/>
          <w:sz w:val="28"/>
          <w:szCs w:val="28"/>
          <w:lang w:val="it-IT"/>
        </w:rPr>
        <w:t>friendly</w:t>
      </w:r>
      <w:proofErr w:type="spellEnd"/>
      <w:r>
        <w:rPr>
          <w:rFonts w:ascii="Times New Roman" w:hAnsi="Times New Roman"/>
          <w:sz w:val="28"/>
          <w:szCs w:val="28"/>
          <w:lang w:val="it-IT"/>
        </w:rPr>
        <w:t xml:space="preserve"> e </w:t>
      </w:r>
      <w:r w:rsidR="00300DC4" w:rsidRPr="00C626B4">
        <w:rPr>
          <w:rFonts w:ascii="Times New Roman" w:hAnsi="Times New Roman"/>
          <w:sz w:val="28"/>
          <w:szCs w:val="28"/>
          <w:lang w:val="it-IT"/>
        </w:rPr>
        <w:t xml:space="preserve">risultare </w:t>
      </w:r>
      <w:r w:rsidR="00264A18">
        <w:rPr>
          <w:rFonts w:ascii="Times New Roman" w:hAnsi="Times New Roman"/>
          <w:sz w:val="28"/>
          <w:szCs w:val="28"/>
          <w:lang w:val="it-IT"/>
        </w:rPr>
        <w:t>il più intuitiva possibile</w:t>
      </w:r>
    </w:p>
    <w:p w14:paraId="2D2561C9" w14:textId="27397A92" w:rsidR="00300DC4" w:rsidRPr="00C626B4" w:rsidRDefault="00C626B4" w:rsidP="00300DC4">
      <w:pPr>
        <w:pStyle w:val="Paragrafoelenco"/>
        <w:numPr>
          <w:ilvl w:val="0"/>
          <w:numId w:val="46"/>
        </w:numPr>
        <w:spacing w:line="360" w:lineRule="auto"/>
        <w:rPr>
          <w:rFonts w:ascii="Times New Roman" w:hAnsi="Times New Roman"/>
          <w:sz w:val="28"/>
          <w:szCs w:val="28"/>
          <w:lang w:val="it-IT"/>
        </w:rPr>
      </w:pPr>
      <w:r w:rsidRPr="00C626B4">
        <w:rPr>
          <w:rFonts w:ascii="Times New Roman" w:hAnsi="Times New Roman"/>
          <w:sz w:val="28"/>
          <w:szCs w:val="28"/>
          <w:lang w:val="en-GB"/>
        </w:rPr>
        <w:t xml:space="preserve">Performance: </w:t>
      </w:r>
      <w:r w:rsidRPr="00C626B4">
        <w:rPr>
          <w:rFonts w:ascii="Times New Roman" w:hAnsi="Times New Roman"/>
          <w:sz w:val="28"/>
          <w:szCs w:val="28"/>
          <w:lang w:val="it-IT"/>
        </w:rPr>
        <w:t>il sistema deve risultare efficiente e deve lavorare con tempi di esecuzione accettabili</w:t>
      </w:r>
    </w:p>
    <w:p w14:paraId="155AC2C6" w14:textId="77777777" w:rsidR="00F5466C" w:rsidRPr="00BB1290" w:rsidRDefault="00F5466C" w:rsidP="00C626B4">
      <w:pPr>
        <w:pStyle w:val="Paragrafoelenco"/>
        <w:rPr>
          <w:rFonts w:ascii="Times New Roman" w:hAnsi="Times New Roman"/>
          <w:sz w:val="28"/>
          <w:szCs w:val="28"/>
        </w:rPr>
      </w:pPr>
    </w:p>
    <w:p w14:paraId="34C199EB" w14:textId="77777777" w:rsidR="000A55AF" w:rsidRDefault="000A55AF" w:rsidP="00F5466C">
      <w:pPr>
        <w:ind w:left="360"/>
      </w:pPr>
    </w:p>
    <w:p w14:paraId="1159B3FB" w14:textId="61A8CDCB" w:rsidR="00332376" w:rsidRPr="00646899" w:rsidRDefault="00233136" w:rsidP="00646899">
      <w:pPr>
        <w:pStyle w:val="Titolo"/>
        <w:spacing w:line="360" w:lineRule="auto"/>
        <w:rPr>
          <w:b/>
          <w:bCs/>
          <w:i/>
          <w:iCs/>
          <w:color w:val="4F81BD"/>
          <w:sz w:val="28"/>
        </w:rPr>
      </w:pPr>
      <w:proofErr w:type="spellStart"/>
      <w:r>
        <w:rPr>
          <w:rStyle w:val="Enfasiintensa"/>
          <w:sz w:val="28"/>
        </w:rPr>
        <w:t>A.3</w:t>
      </w:r>
      <w:proofErr w:type="spellEnd"/>
      <w:r>
        <w:rPr>
          <w:rStyle w:val="Enfasiintensa"/>
          <w:sz w:val="28"/>
        </w:rPr>
        <w:t xml:space="preserve"> </w:t>
      </w:r>
      <w:proofErr w:type="spellStart"/>
      <w:r w:rsidR="00905517">
        <w:rPr>
          <w:rStyle w:val="Enfasiintensa"/>
          <w:sz w:val="28"/>
        </w:rPr>
        <w:t>Scenari</w:t>
      </w:r>
      <w:proofErr w:type="spellEnd"/>
      <w:r w:rsidR="00905517">
        <w:rPr>
          <w:rStyle w:val="Enfasiintensa"/>
          <w:sz w:val="28"/>
        </w:rPr>
        <w:t xml:space="preserve"> </w:t>
      </w:r>
      <w:proofErr w:type="spellStart"/>
      <w:r w:rsidR="00905517">
        <w:rPr>
          <w:rStyle w:val="Enfasiintensa"/>
          <w:sz w:val="28"/>
        </w:rPr>
        <w:t>d’uso</w:t>
      </w:r>
      <w:proofErr w:type="spellEnd"/>
      <w:r w:rsidR="00905517">
        <w:rPr>
          <w:rStyle w:val="Enfasiintensa"/>
          <w:sz w:val="28"/>
        </w:rPr>
        <w:t xml:space="preserve"> </w:t>
      </w:r>
      <w:proofErr w:type="spellStart"/>
      <w:r w:rsidR="00905517">
        <w:rPr>
          <w:rStyle w:val="Enfasiintensa"/>
          <w:sz w:val="28"/>
        </w:rPr>
        <w:t>dettagliati</w:t>
      </w:r>
      <w:proofErr w:type="spellEnd"/>
    </w:p>
    <w:p w14:paraId="6F970D3B" w14:textId="77777777" w:rsidR="00BB1290" w:rsidRPr="00BB1290" w:rsidRDefault="00BB1290" w:rsidP="00BB1290">
      <w:pPr>
        <w:rPr>
          <w:b/>
          <w:bCs/>
          <w:sz w:val="28"/>
          <w:szCs w:val="28"/>
          <w:lang w:val="it-IT"/>
        </w:rPr>
      </w:pPr>
      <w:r w:rsidRPr="00BB1290">
        <w:rPr>
          <w:b/>
          <w:bCs/>
          <w:sz w:val="28"/>
          <w:szCs w:val="28"/>
          <w:lang w:val="it-IT"/>
        </w:rPr>
        <w:t>Scenario 1: Iscrizione e gestione profilo Candidato</w:t>
      </w:r>
    </w:p>
    <w:p w14:paraId="10E371EB" w14:textId="77777777" w:rsidR="00BB1290" w:rsidRPr="00BB1290" w:rsidRDefault="00BB1290" w:rsidP="00BB1290">
      <w:pPr>
        <w:jc w:val="both"/>
        <w:rPr>
          <w:sz w:val="28"/>
          <w:szCs w:val="28"/>
          <w:lang w:val="it-IT"/>
        </w:rPr>
      </w:pPr>
    </w:p>
    <w:p w14:paraId="009603FD" w14:textId="77777777" w:rsidR="00BB1290" w:rsidRPr="00BB1290" w:rsidRDefault="00BB1290" w:rsidP="00BB1290">
      <w:pPr>
        <w:jc w:val="both"/>
        <w:rPr>
          <w:sz w:val="28"/>
          <w:szCs w:val="28"/>
          <w:lang w:val="it-IT"/>
        </w:rPr>
      </w:pPr>
      <w:r w:rsidRPr="00BB1290">
        <w:rPr>
          <w:sz w:val="28"/>
          <w:szCs w:val="28"/>
          <w:lang w:val="it-IT"/>
        </w:rPr>
        <w:t xml:space="preserve">L’utente si registra inserendo nome utente, password e i dati del suo profilo </w:t>
      </w:r>
    </w:p>
    <w:p w14:paraId="1623BC8E" w14:textId="77777777" w:rsidR="00BB1290" w:rsidRPr="00BB1290" w:rsidRDefault="00BB1290" w:rsidP="00BB1290">
      <w:pPr>
        <w:jc w:val="both"/>
        <w:rPr>
          <w:sz w:val="28"/>
          <w:szCs w:val="28"/>
          <w:lang w:val="it-IT"/>
        </w:rPr>
      </w:pPr>
      <w:r w:rsidRPr="00BB1290">
        <w:rPr>
          <w:sz w:val="28"/>
          <w:szCs w:val="28"/>
          <w:lang w:val="it-IT"/>
        </w:rPr>
        <w:t>Una volta registrato l’utente accede al sistema tramite le credenziali e premendo il pulsante “log-in”.</w:t>
      </w:r>
    </w:p>
    <w:p w14:paraId="74055D8A" w14:textId="77777777" w:rsidR="00BB1290" w:rsidRPr="00BB1290" w:rsidRDefault="00BB1290" w:rsidP="00BB1290">
      <w:pPr>
        <w:jc w:val="both"/>
        <w:rPr>
          <w:sz w:val="28"/>
          <w:szCs w:val="28"/>
          <w:lang w:val="it-IT"/>
        </w:rPr>
      </w:pPr>
      <w:r w:rsidRPr="00BB1290">
        <w:rPr>
          <w:sz w:val="28"/>
          <w:szCs w:val="28"/>
          <w:lang w:val="it-IT"/>
        </w:rPr>
        <w:t xml:space="preserve">Dopo il log-in, viene caricata la dashboard utente del tipo selezionato all’atto dell’iscrizione (sono possibili 2 tipi di </w:t>
      </w:r>
      <w:proofErr w:type="gramStart"/>
      <w:r w:rsidRPr="00BB1290">
        <w:rPr>
          <w:sz w:val="28"/>
          <w:szCs w:val="28"/>
          <w:lang w:val="it-IT"/>
        </w:rPr>
        <w:t>account :</w:t>
      </w:r>
      <w:proofErr w:type="gramEnd"/>
      <w:r w:rsidRPr="00BB1290">
        <w:rPr>
          <w:sz w:val="28"/>
          <w:szCs w:val="28"/>
          <w:lang w:val="it-IT"/>
        </w:rPr>
        <w:t xml:space="preserve"> Candidato e Offerente).</w:t>
      </w:r>
    </w:p>
    <w:p w14:paraId="0CE26731" w14:textId="77777777" w:rsidR="00BB1290" w:rsidRPr="00BB1290" w:rsidRDefault="00BB1290" w:rsidP="00BB1290">
      <w:pPr>
        <w:jc w:val="both"/>
        <w:rPr>
          <w:sz w:val="28"/>
          <w:szCs w:val="28"/>
          <w:lang w:val="it-IT"/>
        </w:rPr>
      </w:pPr>
      <w:r w:rsidRPr="00BB1290">
        <w:rPr>
          <w:sz w:val="28"/>
          <w:szCs w:val="28"/>
          <w:lang w:val="it-IT"/>
        </w:rPr>
        <w:t xml:space="preserve">Dalla Dashboard utente di tipo Candidato si possono effettuare diverse </w:t>
      </w:r>
      <w:proofErr w:type="gramStart"/>
      <w:r w:rsidRPr="00BB1290">
        <w:rPr>
          <w:sz w:val="28"/>
          <w:szCs w:val="28"/>
          <w:lang w:val="it-IT"/>
        </w:rPr>
        <w:t>operazioni :</w:t>
      </w:r>
      <w:proofErr w:type="gramEnd"/>
    </w:p>
    <w:p w14:paraId="649D7BD2" w14:textId="40C609C2" w:rsidR="00BB1290" w:rsidRPr="00BB1290" w:rsidRDefault="00BB1290" w:rsidP="00BB1290">
      <w:pPr>
        <w:jc w:val="both"/>
        <w:rPr>
          <w:sz w:val="28"/>
          <w:szCs w:val="28"/>
          <w:lang w:val="it-IT"/>
        </w:rPr>
      </w:pPr>
      <w:r w:rsidRPr="00BB1290">
        <w:rPr>
          <w:sz w:val="28"/>
          <w:szCs w:val="28"/>
          <w:lang w:val="it-IT"/>
        </w:rPr>
        <w:t>la gestione del profilo,</w:t>
      </w:r>
      <w:ins w:id="63" w:author="piero f" w:date="2019-12-16T13:46:00Z">
        <w:r w:rsidR="0060205F">
          <w:rPr>
            <w:sz w:val="28"/>
            <w:szCs w:val="28"/>
            <w:lang w:val="it-IT"/>
          </w:rPr>
          <w:t xml:space="preserve"> </w:t>
        </w:r>
      </w:ins>
      <w:r w:rsidRPr="00BB1290">
        <w:rPr>
          <w:sz w:val="28"/>
          <w:szCs w:val="28"/>
          <w:lang w:val="it-IT"/>
        </w:rPr>
        <w:t xml:space="preserve">la ricerca delle offerte di </w:t>
      </w:r>
      <w:proofErr w:type="gramStart"/>
      <w:r w:rsidRPr="00BB1290">
        <w:rPr>
          <w:sz w:val="28"/>
          <w:szCs w:val="28"/>
          <w:lang w:val="it-IT"/>
        </w:rPr>
        <w:t>lavoro ,la</w:t>
      </w:r>
      <w:proofErr w:type="gramEnd"/>
      <w:r w:rsidRPr="00BB1290">
        <w:rPr>
          <w:sz w:val="28"/>
          <w:szCs w:val="28"/>
          <w:lang w:val="it-IT"/>
        </w:rPr>
        <w:t xml:space="preserve"> gestione delle candidature e controllare le notifiche.</w:t>
      </w:r>
    </w:p>
    <w:p w14:paraId="08A409E6" w14:textId="77777777" w:rsidR="00BB1290" w:rsidRPr="00BB1290" w:rsidRDefault="00BB1290" w:rsidP="00BB1290">
      <w:pPr>
        <w:jc w:val="both"/>
        <w:rPr>
          <w:sz w:val="28"/>
          <w:szCs w:val="28"/>
          <w:lang w:val="it-IT"/>
        </w:rPr>
      </w:pPr>
    </w:p>
    <w:p w14:paraId="181C7188" w14:textId="77777777" w:rsidR="00BB1290" w:rsidRPr="00BB1290" w:rsidRDefault="00BB1290" w:rsidP="00BB1290">
      <w:pPr>
        <w:jc w:val="both"/>
        <w:rPr>
          <w:b/>
          <w:bCs/>
          <w:sz w:val="28"/>
          <w:szCs w:val="28"/>
          <w:lang w:val="it-IT"/>
        </w:rPr>
      </w:pPr>
      <w:r w:rsidRPr="00BB1290">
        <w:rPr>
          <w:b/>
          <w:bCs/>
          <w:sz w:val="28"/>
          <w:szCs w:val="28"/>
          <w:lang w:val="it-IT"/>
        </w:rPr>
        <w:t xml:space="preserve">Scenario </w:t>
      </w:r>
      <w:proofErr w:type="gramStart"/>
      <w:r w:rsidRPr="00BB1290">
        <w:rPr>
          <w:b/>
          <w:bCs/>
          <w:sz w:val="28"/>
          <w:szCs w:val="28"/>
          <w:lang w:val="it-IT"/>
        </w:rPr>
        <w:t>2 :</w:t>
      </w:r>
      <w:proofErr w:type="gramEnd"/>
      <w:r w:rsidRPr="00BB1290">
        <w:rPr>
          <w:b/>
          <w:bCs/>
          <w:sz w:val="28"/>
          <w:szCs w:val="28"/>
          <w:lang w:val="it-IT"/>
        </w:rPr>
        <w:t xml:space="preserve"> Iscrizione e gestione profilo Offerente</w:t>
      </w:r>
    </w:p>
    <w:p w14:paraId="163C31FF" w14:textId="77777777" w:rsidR="00BB1290" w:rsidRPr="00BB1290" w:rsidRDefault="00BB1290" w:rsidP="00BB1290">
      <w:pPr>
        <w:jc w:val="both"/>
        <w:rPr>
          <w:sz w:val="28"/>
          <w:szCs w:val="28"/>
          <w:lang w:val="it-IT"/>
        </w:rPr>
      </w:pPr>
    </w:p>
    <w:p w14:paraId="1E56B0F9" w14:textId="77777777" w:rsidR="00BB1290" w:rsidRPr="00BB1290" w:rsidRDefault="00BB1290" w:rsidP="00BB1290">
      <w:pPr>
        <w:jc w:val="both"/>
        <w:rPr>
          <w:sz w:val="28"/>
          <w:szCs w:val="28"/>
          <w:lang w:val="it-IT"/>
        </w:rPr>
      </w:pPr>
      <w:r w:rsidRPr="00BB1290">
        <w:rPr>
          <w:sz w:val="28"/>
          <w:szCs w:val="28"/>
          <w:lang w:val="it-IT"/>
        </w:rPr>
        <w:t>L’utente di tipo Offerente segue una procedura simile d’iscrizione dell’utente Candidato, ma orientata all’offerta di lavoro che pubblicherà nel sistema.</w:t>
      </w:r>
    </w:p>
    <w:p w14:paraId="7ECFEFCF" w14:textId="77777777" w:rsidR="00BB1290" w:rsidRPr="00BB1290" w:rsidRDefault="00BB1290" w:rsidP="00BB1290">
      <w:pPr>
        <w:jc w:val="both"/>
        <w:rPr>
          <w:sz w:val="28"/>
          <w:szCs w:val="28"/>
          <w:lang w:val="it-IT"/>
        </w:rPr>
      </w:pPr>
      <w:r w:rsidRPr="00BB1290">
        <w:rPr>
          <w:sz w:val="28"/>
          <w:szCs w:val="28"/>
          <w:lang w:val="it-IT"/>
        </w:rPr>
        <w:t>Dalla Dashboard di tipo Offerente si potranno svolgere diverse funzioni tra le quali:</w:t>
      </w:r>
    </w:p>
    <w:p w14:paraId="0A2FD09D" w14:textId="77777777" w:rsidR="00BB1290" w:rsidRPr="00BB1290" w:rsidRDefault="00BB1290" w:rsidP="00BB1290">
      <w:pPr>
        <w:jc w:val="both"/>
        <w:rPr>
          <w:sz w:val="28"/>
          <w:szCs w:val="28"/>
          <w:lang w:val="it-IT"/>
        </w:rPr>
      </w:pPr>
      <w:r w:rsidRPr="00BB1290">
        <w:rPr>
          <w:sz w:val="28"/>
          <w:szCs w:val="28"/>
          <w:lang w:val="it-IT"/>
        </w:rPr>
        <w:t>la pubblicazione delle offerte, la gestione delle offerte pubblicate e l’analisi delle candidature con eventuale richiesta di lavoro.</w:t>
      </w:r>
    </w:p>
    <w:p w14:paraId="17C84362" w14:textId="77777777" w:rsidR="00BB1290" w:rsidRDefault="00BB1290" w:rsidP="00BB1290">
      <w:pPr>
        <w:jc w:val="both"/>
        <w:rPr>
          <w:sz w:val="28"/>
          <w:szCs w:val="28"/>
          <w:lang w:val="it-IT"/>
        </w:rPr>
      </w:pPr>
    </w:p>
    <w:p w14:paraId="53CE0D39" w14:textId="78CDB880" w:rsidR="00BB1290" w:rsidRPr="00BB1290" w:rsidRDefault="00BB1290" w:rsidP="00BB1290">
      <w:pPr>
        <w:jc w:val="both"/>
        <w:rPr>
          <w:b/>
          <w:bCs/>
          <w:sz w:val="28"/>
          <w:szCs w:val="28"/>
          <w:lang w:val="it-IT"/>
        </w:rPr>
      </w:pPr>
      <w:r w:rsidRPr="00BB1290">
        <w:rPr>
          <w:b/>
          <w:bCs/>
          <w:sz w:val="28"/>
          <w:szCs w:val="28"/>
          <w:lang w:val="it-IT"/>
        </w:rPr>
        <w:t xml:space="preserve">Scenario </w:t>
      </w:r>
      <w:proofErr w:type="gramStart"/>
      <w:r w:rsidRPr="00BB1290">
        <w:rPr>
          <w:b/>
          <w:bCs/>
          <w:sz w:val="28"/>
          <w:szCs w:val="28"/>
          <w:lang w:val="it-IT"/>
        </w:rPr>
        <w:t>3 :</w:t>
      </w:r>
      <w:proofErr w:type="gramEnd"/>
      <w:r w:rsidRPr="00BB1290">
        <w:rPr>
          <w:b/>
          <w:bCs/>
          <w:sz w:val="28"/>
          <w:szCs w:val="28"/>
          <w:lang w:val="it-IT"/>
        </w:rPr>
        <w:t xml:space="preserve"> Pubblicazione di un’offerta</w:t>
      </w:r>
    </w:p>
    <w:p w14:paraId="22DE16E1" w14:textId="77777777" w:rsidR="00BB1290" w:rsidRPr="00BB1290" w:rsidRDefault="00BB1290" w:rsidP="00BB1290">
      <w:pPr>
        <w:jc w:val="both"/>
        <w:rPr>
          <w:sz w:val="28"/>
          <w:szCs w:val="28"/>
          <w:lang w:val="it-IT"/>
        </w:rPr>
      </w:pPr>
    </w:p>
    <w:p w14:paraId="3D20810B" w14:textId="77777777" w:rsidR="00BB1290" w:rsidRPr="00BB1290" w:rsidRDefault="00BB1290" w:rsidP="00BB1290">
      <w:pPr>
        <w:jc w:val="both"/>
        <w:rPr>
          <w:sz w:val="28"/>
          <w:szCs w:val="28"/>
          <w:lang w:val="it-IT"/>
        </w:rPr>
      </w:pPr>
      <w:r w:rsidRPr="00BB1290">
        <w:rPr>
          <w:sz w:val="28"/>
          <w:szCs w:val="28"/>
          <w:lang w:val="it-IT"/>
        </w:rPr>
        <w:t xml:space="preserve">L’utente di tipo Offerente, dalla propria Dashboard, clicca sul pulsante “Pubblica Offerta”. Una volta cliccato si apre la sezione della pubblicazione delle offerte, in cui l’Offerente compila un modulo dove specifica una breve descrizione </w:t>
      </w:r>
      <w:proofErr w:type="gramStart"/>
      <w:r w:rsidRPr="00BB1290">
        <w:rPr>
          <w:sz w:val="28"/>
          <w:szCs w:val="28"/>
          <w:lang w:val="it-IT"/>
        </w:rPr>
        <w:t>dell’offerta ,compila</w:t>
      </w:r>
      <w:proofErr w:type="gramEnd"/>
      <w:r w:rsidRPr="00BB1290">
        <w:rPr>
          <w:sz w:val="28"/>
          <w:szCs w:val="28"/>
          <w:lang w:val="it-IT"/>
        </w:rPr>
        <w:t xml:space="preserve"> i campi delle competenze richieste e specifica l’ambito lavorativo ( Macro-Categoria).</w:t>
      </w:r>
    </w:p>
    <w:p w14:paraId="23034B87" w14:textId="77777777" w:rsidR="00BB1290" w:rsidRPr="00BB1290" w:rsidRDefault="00BB1290" w:rsidP="00BB1290">
      <w:pPr>
        <w:jc w:val="both"/>
        <w:rPr>
          <w:sz w:val="28"/>
          <w:szCs w:val="28"/>
          <w:lang w:val="it-IT"/>
        </w:rPr>
      </w:pPr>
      <w:r w:rsidRPr="00BB1290">
        <w:rPr>
          <w:sz w:val="28"/>
          <w:szCs w:val="28"/>
          <w:lang w:val="it-IT"/>
        </w:rPr>
        <w:t xml:space="preserve">Una volta pubblicata l’offerto attraverso il pulsante “Pubblica”, essa sarà visibile nella Dashboard “Le Mie Offerte”. </w:t>
      </w:r>
    </w:p>
    <w:p w14:paraId="65A4A738" w14:textId="77777777" w:rsidR="00805449" w:rsidRPr="00BB1290" w:rsidRDefault="00805449" w:rsidP="00BB1290">
      <w:pPr>
        <w:jc w:val="both"/>
        <w:rPr>
          <w:sz w:val="28"/>
          <w:szCs w:val="28"/>
          <w:lang w:val="it-IT"/>
        </w:rPr>
      </w:pPr>
    </w:p>
    <w:p w14:paraId="3F22E228" w14:textId="77777777" w:rsidR="00BB1290" w:rsidRPr="00BB1290" w:rsidRDefault="00BB1290" w:rsidP="00BB1290">
      <w:pPr>
        <w:jc w:val="both"/>
        <w:rPr>
          <w:b/>
          <w:bCs/>
          <w:sz w:val="28"/>
          <w:szCs w:val="28"/>
          <w:lang w:val="it-IT"/>
        </w:rPr>
      </w:pPr>
      <w:r w:rsidRPr="00BB1290">
        <w:rPr>
          <w:b/>
          <w:bCs/>
          <w:sz w:val="28"/>
          <w:szCs w:val="28"/>
          <w:lang w:val="it-IT"/>
        </w:rPr>
        <w:t xml:space="preserve">Scenario </w:t>
      </w:r>
      <w:proofErr w:type="gramStart"/>
      <w:r w:rsidRPr="00BB1290">
        <w:rPr>
          <w:b/>
          <w:bCs/>
          <w:sz w:val="28"/>
          <w:szCs w:val="28"/>
          <w:lang w:val="it-IT"/>
        </w:rPr>
        <w:t>4 :</w:t>
      </w:r>
      <w:proofErr w:type="gramEnd"/>
      <w:r w:rsidRPr="00BB1290">
        <w:rPr>
          <w:b/>
          <w:bCs/>
          <w:sz w:val="28"/>
          <w:szCs w:val="28"/>
          <w:lang w:val="it-IT"/>
        </w:rPr>
        <w:t xml:space="preserve"> Ricerca dell’Offerta</w:t>
      </w:r>
    </w:p>
    <w:p w14:paraId="384ADCF1" w14:textId="77777777" w:rsidR="00BB1290" w:rsidRPr="00BB1290" w:rsidRDefault="00BB1290" w:rsidP="00BB1290">
      <w:pPr>
        <w:jc w:val="both"/>
        <w:rPr>
          <w:sz w:val="28"/>
          <w:szCs w:val="28"/>
          <w:lang w:val="it-IT"/>
        </w:rPr>
      </w:pPr>
    </w:p>
    <w:p w14:paraId="2B0ADD2C" w14:textId="77777777" w:rsidR="00BB1290" w:rsidRPr="00BB1290" w:rsidRDefault="00BB1290" w:rsidP="00BB1290">
      <w:pPr>
        <w:jc w:val="both"/>
        <w:rPr>
          <w:sz w:val="28"/>
          <w:szCs w:val="28"/>
          <w:lang w:val="it-IT"/>
        </w:rPr>
      </w:pPr>
      <w:r w:rsidRPr="00BB1290">
        <w:rPr>
          <w:sz w:val="28"/>
          <w:szCs w:val="28"/>
          <w:lang w:val="it-IT"/>
        </w:rPr>
        <w:t xml:space="preserve">L’utente Candidato ha due modi per accedere alle Offerte </w:t>
      </w:r>
      <w:proofErr w:type="gramStart"/>
      <w:r w:rsidRPr="00BB1290">
        <w:rPr>
          <w:sz w:val="28"/>
          <w:szCs w:val="28"/>
          <w:lang w:val="it-IT"/>
        </w:rPr>
        <w:t>ovvero :</w:t>
      </w:r>
      <w:proofErr w:type="gramEnd"/>
      <w:r w:rsidRPr="00BB1290">
        <w:rPr>
          <w:sz w:val="28"/>
          <w:szCs w:val="28"/>
          <w:lang w:val="it-IT"/>
        </w:rPr>
        <w:t xml:space="preserve"> dalla propria Dashboard nell’area notifiche ( queste saranno le offerte presenti nel sistema che fanno match con il “Punteggio” massimo, calcolato sui matching </w:t>
      </w:r>
      <w:proofErr w:type="spellStart"/>
      <w:r w:rsidRPr="00BB1290">
        <w:rPr>
          <w:sz w:val="28"/>
          <w:szCs w:val="28"/>
          <w:lang w:val="it-IT"/>
        </w:rPr>
        <w:t>factors</w:t>
      </w:r>
      <w:proofErr w:type="spellEnd"/>
      <w:r w:rsidRPr="00BB1290">
        <w:rPr>
          <w:sz w:val="28"/>
          <w:szCs w:val="28"/>
          <w:lang w:val="it-IT"/>
        </w:rPr>
        <w:t>) e nell’area Ricerca Offerte.</w:t>
      </w:r>
    </w:p>
    <w:p w14:paraId="5AD3AFBC" w14:textId="09ECB067" w:rsidR="00BB1290" w:rsidRPr="00BB1290" w:rsidRDefault="00BB1290" w:rsidP="00BB1290">
      <w:pPr>
        <w:jc w:val="both"/>
        <w:rPr>
          <w:sz w:val="28"/>
          <w:szCs w:val="28"/>
          <w:lang w:val="it-IT"/>
        </w:rPr>
      </w:pPr>
      <w:r w:rsidRPr="00BB1290">
        <w:rPr>
          <w:sz w:val="28"/>
          <w:szCs w:val="28"/>
          <w:lang w:val="it-IT"/>
        </w:rPr>
        <w:t>Nell’Area Ricerca Offerte il Candidato potrà cercare tra le Offerte di lavoro tramite l’ambito lavorativo a lui congeniale.</w:t>
      </w:r>
    </w:p>
    <w:p w14:paraId="06099578" w14:textId="77777777" w:rsidR="00BB1290" w:rsidRPr="00BB1290" w:rsidRDefault="00BB1290" w:rsidP="00BB1290">
      <w:pPr>
        <w:jc w:val="both"/>
        <w:rPr>
          <w:sz w:val="28"/>
          <w:szCs w:val="28"/>
          <w:lang w:val="it-IT"/>
        </w:rPr>
      </w:pPr>
    </w:p>
    <w:p w14:paraId="6CCADF24" w14:textId="2EC75534" w:rsidR="00F5466C" w:rsidRDefault="00F5466C" w:rsidP="00BB1290">
      <w:pPr>
        <w:jc w:val="both"/>
        <w:rPr>
          <w:b/>
          <w:bCs/>
          <w:sz w:val="28"/>
          <w:szCs w:val="28"/>
          <w:lang w:val="it-IT"/>
        </w:rPr>
      </w:pPr>
    </w:p>
    <w:p w14:paraId="3E3D6914" w14:textId="77777777" w:rsidR="00F5466C" w:rsidRDefault="00F5466C" w:rsidP="00BB1290">
      <w:pPr>
        <w:jc w:val="both"/>
        <w:rPr>
          <w:b/>
          <w:bCs/>
          <w:sz w:val="28"/>
          <w:szCs w:val="28"/>
          <w:lang w:val="it-IT"/>
        </w:rPr>
      </w:pPr>
    </w:p>
    <w:p w14:paraId="52B466C9" w14:textId="77777777" w:rsidR="00F5466C" w:rsidRDefault="00F5466C" w:rsidP="00BB1290">
      <w:pPr>
        <w:jc w:val="both"/>
        <w:rPr>
          <w:b/>
          <w:bCs/>
          <w:sz w:val="28"/>
          <w:szCs w:val="28"/>
          <w:lang w:val="it-IT"/>
        </w:rPr>
      </w:pPr>
    </w:p>
    <w:p w14:paraId="7E0F5BB5" w14:textId="54F4E9A6" w:rsidR="00BB1290" w:rsidRPr="00BB1290" w:rsidRDefault="00BB1290" w:rsidP="00BB1290">
      <w:pPr>
        <w:jc w:val="both"/>
        <w:rPr>
          <w:b/>
          <w:bCs/>
          <w:sz w:val="28"/>
          <w:szCs w:val="28"/>
          <w:lang w:val="it-IT"/>
        </w:rPr>
      </w:pPr>
      <w:r w:rsidRPr="00BB1290">
        <w:rPr>
          <w:b/>
          <w:bCs/>
          <w:sz w:val="28"/>
          <w:szCs w:val="28"/>
          <w:lang w:val="it-IT"/>
        </w:rPr>
        <w:t xml:space="preserve">Scenario </w:t>
      </w:r>
      <w:proofErr w:type="gramStart"/>
      <w:r w:rsidRPr="00BB1290">
        <w:rPr>
          <w:b/>
          <w:bCs/>
          <w:sz w:val="28"/>
          <w:szCs w:val="28"/>
          <w:lang w:val="it-IT"/>
        </w:rPr>
        <w:t>5 :</w:t>
      </w:r>
      <w:proofErr w:type="gramEnd"/>
      <w:r w:rsidRPr="00BB1290">
        <w:rPr>
          <w:b/>
          <w:bCs/>
          <w:sz w:val="28"/>
          <w:szCs w:val="28"/>
          <w:lang w:val="it-IT"/>
        </w:rPr>
        <w:t xml:space="preserve"> Richiesta di Colloquio Offerente</w:t>
      </w:r>
    </w:p>
    <w:p w14:paraId="2E3E3759" w14:textId="77777777" w:rsidR="00BB1290" w:rsidRPr="00BB1290" w:rsidRDefault="00BB1290" w:rsidP="00BB1290">
      <w:pPr>
        <w:jc w:val="both"/>
        <w:rPr>
          <w:sz w:val="28"/>
          <w:szCs w:val="28"/>
          <w:lang w:val="it-IT"/>
        </w:rPr>
      </w:pPr>
    </w:p>
    <w:p w14:paraId="23DE3045" w14:textId="77777777" w:rsidR="00BB1290" w:rsidRPr="00BB1290" w:rsidRDefault="00BB1290" w:rsidP="00BB1290">
      <w:pPr>
        <w:jc w:val="both"/>
        <w:rPr>
          <w:sz w:val="28"/>
          <w:szCs w:val="28"/>
          <w:lang w:val="it-IT"/>
        </w:rPr>
      </w:pPr>
      <w:r w:rsidRPr="00BB1290">
        <w:rPr>
          <w:sz w:val="28"/>
          <w:szCs w:val="28"/>
          <w:lang w:val="it-IT"/>
        </w:rPr>
        <w:t xml:space="preserve">L’Offerente, tramite la Dashboard “Le mie Offerte”, analizzerà i profili dei candidati e sceglierà, in base alle proprie esigenze, i candidati da invitare a colloquio attraverso l’apposito pulsante “Richiedi Colloquio”. </w:t>
      </w:r>
    </w:p>
    <w:p w14:paraId="1DEE7FDD" w14:textId="77777777" w:rsidR="00BB1290" w:rsidRPr="00BB1290" w:rsidRDefault="00BB1290" w:rsidP="00BB1290">
      <w:pPr>
        <w:jc w:val="both"/>
        <w:rPr>
          <w:sz w:val="28"/>
          <w:szCs w:val="28"/>
          <w:lang w:val="it-IT"/>
        </w:rPr>
      </w:pPr>
      <w:r w:rsidRPr="00BB1290">
        <w:rPr>
          <w:sz w:val="28"/>
          <w:szCs w:val="28"/>
          <w:lang w:val="it-IT"/>
        </w:rPr>
        <w:t>Tale azione produrrà una Notifica di “Richiesta di Colloquio”, la quale sarà presente nella Dashboard del candidato scelto dall’Offerente.</w:t>
      </w:r>
    </w:p>
    <w:p w14:paraId="61AC0EFC" w14:textId="77777777" w:rsidR="00BB1290" w:rsidRDefault="00BB1290" w:rsidP="00BB1290">
      <w:pPr>
        <w:jc w:val="both"/>
        <w:rPr>
          <w:lang w:val="it-IT"/>
        </w:rPr>
      </w:pPr>
    </w:p>
    <w:p w14:paraId="20C7C140" w14:textId="77777777" w:rsidR="00BB1290" w:rsidRDefault="00BB1290" w:rsidP="00BB1290">
      <w:pPr>
        <w:jc w:val="both"/>
        <w:rPr>
          <w:lang w:val="it-IT"/>
        </w:rPr>
      </w:pPr>
    </w:p>
    <w:p w14:paraId="6684B3A6" w14:textId="5DA25D19" w:rsidR="00F05C6A" w:rsidRDefault="00F05C6A" w:rsidP="00F05C6A"/>
    <w:p w14:paraId="6D544628" w14:textId="3F217140" w:rsidR="00905517" w:rsidRPr="004C2BA1" w:rsidRDefault="0047226A" w:rsidP="004C2BA1">
      <w:pPr>
        <w:pStyle w:val="Titolo"/>
        <w:spacing w:line="360" w:lineRule="auto"/>
        <w:rPr>
          <w:b/>
          <w:bCs/>
          <w:i/>
          <w:iCs/>
          <w:color w:val="4F81BD"/>
          <w:sz w:val="28"/>
        </w:rPr>
      </w:pPr>
      <w:proofErr w:type="spellStart"/>
      <w:r>
        <w:rPr>
          <w:rStyle w:val="Enfasiintensa"/>
          <w:sz w:val="28"/>
        </w:rPr>
        <w:t>A.</w:t>
      </w:r>
      <w:r w:rsidR="00CA33AE">
        <w:rPr>
          <w:rStyle w:val="Enfasiintensa"/>
          <w:sz w:val="28"/>
        </w:rPr>
        <w:t>4</w:t>
      </w:r>
      <w:proofErr w:type="spellEnd"/>
      <w:r>
        <w:rPr>
          <w:rStyle w:val="Enfasiintensa"/>
          <w:sz w:val="28"/>
        </w:rPr>
        <w:t xml:space="preserve"> </w:t>
      </w:r>
      <w:r w:rsidR="00BD56BD">
        <w:rPr>
          <w:rStyle w:val="Enfasiintensa"/>
          <w:sz w:val="28"/>
        </w:rPr>
        <w:t>Excluded Requirements</w:t>
      </w:r>
    </w:p>
    <w:p w14:paraId="55146191" w14:textId="6903F168" w:rsidR="001676F9" w:rsidRDefault="00264A18" w:rsidP="001676F9">
      <w:pPr>
        <w:rPr>
          <w:ins w:id="64" w:author="piero f" w:date="2019-12-16T13:45:00Z"/>
          <w:sz w:val="28"/>
          <w:szCs w:val="28"/>
        </w:rPr>
      </w:pPr>
      <w:r w:rsidRPr="008E2D5E">
        <w:rPr>
          <w:sz w:val="28"/>
          <w:szCs w:val="28"/>
          <w:rPrChange w:id="65" w:author="piero f" w:date="2019-12-16T11:42:00Z">
            <w:rPr/>
          </w:rPrChange>
        </w:rPr>
        <w:t>-</w:t>
      </w:r>
      <w:proofErr w:type="spellStart"/>
      <w:r w:rsidRPr="008E2D5E">
        <w:rPr>
          <w:sz w:val="28"/>
          <w:szCs w:val="28"/>
          <w:rPrChange w:id="66" w:author="piero f" w:date="2019-12-16T11:42:00Z">
            <w:rPr/>
          </w:rPrChange>
        </w:rPr>
        <w:t>Abbiamo</w:t>
      </w:r>
      <w:proofErr w:type="spellEnd"/>
      <w:r w:rsidRPr="008E2D5E">
        <w:rPr>
          <w:sz w:val="28"/>
          <w:szCs w:val="28"/>
          <w:rPrChange w:id="67" w:author="piero f" w:date="2019-12-16T11:42:00Z">
            <w:rPr/>
          </w:rPrChange>
        </w:rPr>
        <w:t xml:space="preserve"> </w:t>
      </w:r>
      <w:proofErr w:type="spellStart"/>
      <w:r w:rsidRPr="008E2D5E">
        <w:rPr>
          <w:sz w:val="28"/>
          <w:szCs w:val="28"/>
          <w:rPrChange w:id="68" w:author="piero f" w:date="2019-12-16T11:42:00Z">
            <w:rPr/>
          </w:rPrChange>
        </w:rPr>
        <w:t>escluso</w:t>
      </w:r>
      <w:proofErr w:type="spellEnd"/>
      <w:r w:rsidRPr="008E2D5E">
        <w:rPr>
          <w:sz w:val="28"/>
          <w:szCs w:val="28"/>
          <w:rPrChange w:id="69" w:author="piero f" w:date="2019-12-16T11:42:00Z">
            <w:rPr/>
          </w:rPrChange>
        </w:rPr>
        <w:t xml:space="preserve"> </w:t>
      </w:r>
      <w:proofErr w:type="spellStart"/>
      <w:r w:rsidRPr="008E2D5E">
        <w:rPr>
          <w:sz w:val="28"/>
          <w:szCs w:val="28"/>
          <w:rPrChange w:id="70" w:author="piero f" w:date="2019-12-16T11:42:00Z">
            <w:rPr/>
          </w:rPrChange>
        </w:rPr>
        <w:t>il</w:t>
      </w:r>
      <w:proofErr w:type="spellEnd"/>
      <w:r w:rsidRPr="008E2D5E">
        <w:rPr>
          <w:sz w:val="28"/>
          <w:szCs w:val="28"/>
          <w:rPrChange w:id="71" w:author="piero f" w:date="2019-12-16T11:42:00Z">
            <w:rPr/>
          </w:rPrChange>
        </w:rPr>
        <w:t xml:space="preserve"> </w:t>
      </w:r>
      <w:proofErr w:type="spellStart"/>
      <w:r w:rsidRPr="008E2D5E">
        <w:rPr>
          <w:sz w:val="28"/>
          <w:szCs w:val="28"/>
          <w:rPrChange w:id="72" w:author="piero f" w:date="2019-12-16T11:42:00Z">
            <w:rPr/>
          </w:rPrChange>
        </w:rPr>
        <w:t>servizio</w:t>
      </w:r>
      <w:proofErr w:type="spellEnd"/>
      <w:r w:rsidRPr="008E2D5E">
        <w:rPr>
          <w:sz w:val="28"/>
          <w:szCs w:val="28"/>
          <w:rPrChange w:id="73" w:author="piero f" w:date="2019-12-16T11:42:00Z">
            <w:rPr/>
          </w:rPrChange>
        </w:rPr>
        <w:t xml:space="preserve"> di </w:t>
      </w:r>
      <w:proofErr w:type="spellStart"/>
      <w:r w:rsidRPr="008E2D5E">
        <w:rPr>
          <w:sz w:val="28"/>
          <w:szCs w:val="28"/>
          <w:rPrChange w:id="74" w:author="piero f" w:date="2019-12-16T11:42:00Z">
            <w:rPr/>
          </w:rPrChange>
        </w:rPr>
        <w:t>invio</w:t>
      </w:r>
      <w:proofErr w:type="spellEnd"/>
      <w:r w:rsidRPr="008E2D5E">
        <w:rPr>
          <w:sz w:val="28"/>
          <w:szCs w:val="28"/>
          <w:rPrChange w:id="75" w:author="piero f" w:date="2019-12-16T11:42:00Z">
            <w:rPr/>
          </w:rPrChange>
        </w:rPr>
        <w:t xml:space="preserve"> del curriculum e </w:t>
      </w:r>
      <w:proofErr w:type="spellStart"/>
      <w:r w:rsidR="00296B2C" w:rsidRPr="008E2D5E">
        <w:rPr>
          <w:sz w:val="28"/>
          <w:szCs w:val="28"/>
          <w:rPrChange w:id="76" w:author="piero f" w:date="2019-12-16T11:42:00Z">
            <w:rPr/>
          </w:rPrChange>
        </w:rPr>
        <w:t>il</w:t>
      </w:r>
      <w:proofErr w:type="spellEnd"/>
      <w:r w:rsidR="00296B2C" w:rsidRPr="008E2D5E">
        <w:rPr>
          <w:sz w:val="28"/>
          <w:szCs w:val="28"/>
          <w:rPrChange w:id="77" w:author="piero f" w:date="2019-12-16T11:42:00Z">
            <w:rPr/>
          </w:rPrChange>
        </w:rPr>
        <w:t xml:space="preserve"> </w:t>
      </w:r>
      <w:proofErr w:type="spellStart"/>
      <w:r w:rsidR="00296B2C" w:rsidRPr="008E2D5E">
        <w:rPr>
          <w:sz w:val="28"/>
          <w:szCs w:val="28"/>
          <w:rPrChange w:id="78" w:author="piero f" w:date="2019-12-16T11:42:00Z">
            <w:rPr/>
          </w:rPrChange>
        </w:rPr>
        <w:t>servizio</w:t>
      </w:r>
      <w:proofErr w:type="spellEnd"/>
      <w:r w:rsidR="00296B2C" w:rsidRPr="008E2D5E">
        <w:rPr>
          <w:sz w:val="28"/>
          <w:szCs w:val="28"/>
          <w:rPrChange w:id="79" w:author="piero f" w:date="2019-12-16T11:42:00Z">
            <w:rPr/>
          </w:rPrChange>
        </w:rPr>
        <w:t xml:space="preserve"> di </w:t>
      </w:r>
      <w:proofErr w:type="spellStart"/>
      <w:r w:rsidR="00296B2C" w:rsidRPr="008E2D5E">
        <w:rPr>
          <w:sz w:val="28"/>
          <w:szCs w:val="28"/>
          <w:rPrChange w:id="80" w:author="piero f" w:date="2019-12-16T11:42:00Z">
            <w:rPr/>
          </w:rPrChange>
        </w:rPr>
        <w:t>corrispondenza</w:t>
      </w:r>
      <w:proofErr w:type="spellEnd"/>
      <w:r w:rsidRPr="008E2D5E">
        <w:rPr>
          <w:sz w:val="28"/>
          <w:szCs w:val="28"/>
          <w:rPrChange w:id="81" w:author="piero f" w:date="2019-12-16T11:42:00Z">
            <w:rPr/>
          </w:rPrChange>
        </w:rPr>
        <w:t xml:space="preserve"> </w:t>
      </w:r>
      <w:proofErr w:type="spellStart"/>
      <w:r w:rsidRPr="008E2D5E">
        <w:rPr>
          <w:sz w:val="28"/>
          <w:szCs w:val="28"/>
          <w:rPrChange w:id="82" w:author="piero f" w:date="2019-12-16T11:42:00Z">
            <w:rPr/>
          </w:rPrChange>
        </w:rPr>
        <w:t>elettronica</w:t>
      </w:r>
      <w:proofErr w:type="spellEnd"/>
      <w:r w:rsidRPr="008E2D5E">
        <w:rPr>
          <w:sz w:val="28"/>
          <w:szCs w:val="28"/>
          <w:rPrChange w:id="83" w:author="piero f" w:date="2019-12-16T11:42:00Z">
            <w:rPr/>
          </w:rPrChange>
        </w:rPr>
        <w:t xml:space="preserve"> </w:t>
      </w:r>
      <w:r w:rsidR="00296B2C" w:rsidRPr="008E2D5E">
        <w:rPr>
          <w:sz w:val="28"/>
          <w:szCs w:val="28"/>
          <w:rPrChange w:id="84" w:author="piero f" w:date="2019-12-16T11:42:00Z">
            <w:rPr/>
          </w:rPrChange>
        </w:rPr>
        <w:t xml:space="preserve">in-app </w:t>
      </w:r>
      <w:r w:rsidRPr="008E2D5E">
        <w:rPr>
          <w:sz w:val="28"/>
          <w:szCs w:val="28"/>
          <w:rPrChange w:id="85" w:author="piero f" w:date="2019-12-16T11:42:00Z">
            <w:rPr/>
          </w:rPrChange>
        </w:rPr>
        <w:t xml:space="preserve">in </w:t>
      </w:r>
      <w:proofErr w:type="spellStart"/>
      <w:r w:rsidRPr="008E2D5E">
        <w:rPr>
          <w:sz w:val="28"/>
          <w:szCs w:val="28"/>
          <w:rPrChange w:id="86" w:author="piero f" w:date="2019-12-16T11:42:00Z">
            <w:rPr/>
          </w:rPrChange>
        </w:rPr>
        <w:t>favore</w:t>
      </w:r>
      <w:proofErr w:type="spellEnd"/>
      <w:r w:rsidRPr="008E2D5E">
        <w:rPr>
          <w:sz w:val="28"/>
          <w:szCs w:val="28"/>
          <w:rPrChange w:id="87" w:author="piero f" w:date="2019-12-16T11:42:00Z">
            <w:rPr/>
          </w:rPrChange>
        </w:rPr>
        <w:t xml:space="preserve"> di un “</w:t>
      </w:r>
      <w:proofErr w:type="spellStart"/>
      <w:r w:rsidRPr="008E2D5E">
        <w:rPr>
          <w:sz w:val="28"/>
          <w:szCs w:val="28"/>
          <w:rPrChange w:id="88" w:author="piero f" w:date="2019-12-16T11:42:00Z">
            <w:rPr/>
          </w:rPrChange>
        </w:rPr>
        <w:t>Profilo</w:t>
      </w:r>
      <w:proofErr w:type="spellEnd"/>
      <w:r w:rsidR="00296B2C" w:rsidRPr="008E2D5E">
        <w:rPr>
          <w:sz w:val="28"/>
          <w:szCs w:val="28"/>
          <w:rPrChange w:id="89" w:author="piero f" w:date="2019-12-16T11:42:00Z">
            <w:rPr/>
          </w:rPrChange>
        </w:rPr>
        <w:t>/curriculum</w:t>
      </w:r>
      <w:r w:rsidRPr="008E2D5E">
        <w:rPr>
          <w:sz w:val="28"/>
          <w:szCs w:val="28"/>
          <w:rPrChange w:id="90" w:author="piero f" w:date="2019-12-16T11:42:00Z">
            <w:rPr/>
          </w:rPrChange>
        </w:rPr>
        <w:t xml:space="preserve">” </w:t>
      </w:r>
      <w:proofErr w:type="spellStart"/>
      <w:r w:rsidRPr="008E2D5E">
        <w:rPr>
          <w:sz w:val="28"/>
          <w:szCs w:val="28"/>
          <w:rPrChange w:id="91" w:author="piero f" w:date="2019-12-16T11:42:00Z">
            <w:rPr/>
          </w:rPrChange>
        </w:rPr>
        <w:t>sul</w:t>
      </w:r>
      <w:proofErr w:type="spellEnd"/>
      <w:r w:rsidRPr="008E2D5E">
        <w:rPr>
          <w:sz w:val="28"/>
          <w:szCs w:val="28"/>
          <w:rPrChange w:id="92" w:author="piero f" w:date="2019-12-16T11:42:00Z">
            <w:rPr/>
          </w:rPrChange>
        </w:rPr>
        <w:t xml:space="preserve"> </w:t>
      </w:r>
      <w:proofErr w:type="spellStart"/>
      <w:r w:rsidRPr="008E2D5E">
        <w:rPr>
          <w:sz w:val="28"/>
          <w:szCs w:val="28"/>
          <w:rPrChange w:id="93" w:author="piero f" w:date="2019-12-16T11:42:00Z">
            <w:rPr/>
          </w:rPrChange>
        </w:rPr>
        <w:t>nostro</w:t>
      </w:r>
      <w:proofErr w:type="spellEnd"/>
      <w:r w:rsidRPr="008E2D5E">
        <w:rPr>
          <w:sz w:val="28"/>
          <w:szCs w:val="28"/>
          <w:rPrChange w:id="94" w:author="piero f" w:date="2019-12-16T11:42:00Z">
            <w:rPr/>
          </w:rPrChange>
        </w:rPr>
        <w:t xml:space="preserve"> </w:t>
      </w:r>
      <w:proofErr w:type="spellStart"/>
      <w:r w:rsidRPr="008E2D5E">
        <w:rPr>
          <w:sz w:val="28"/>
          <w:szCs w:val="28"/>
          <w:rPrChange w:id="95" w:author="piero f" w:date="2019-12-16T11:42:00Z">
            <w:rPr/>
          </w:rPrChange>
        </w:rPr>
        <w:t>sistema</w:t>
      </w:r>
      <w:proofErr w:type="spellEnd"/>
      <w:r w:rsidRPr="008E2D5E">
        <w:rPr>
          <w:sz w:val="28"/>
          <w:szCs w:val="28"/>
          <w:rPrChange w:id="96" w:author="piero f" w:date="2019-12-16T11:42:00Z">
            <w:rPr/>
          </w:rPrChange>
        </w:rPr>
        <w:t xml:space="preserve"> e un </w:t>
      </w:r>
      <w:proofErr w:type="spellStart"/>
      <w:r w:rsidRPr="008E2D5E">
        <w:rPr>
          <w:sz w:val="28"/>
          <w:szCs w:val="28"/>
          <w:rPrChange w:id="97" w:author="piero f" w:date="2019-12-16T11:42:00Z">
            <w:rPr/>
          </w:rPrChange>
        </w:rPr>
        <w:t>servizio</w:t>
      </w:r>
      <w:proofErr w:type="spellEnd"/>
      <w:r w:rsidRPr="008E2D5E">
        <w:rPr>
          <w:sz w:val="28"/>
          <w:szCs w:val="28"/>
          <w:rPrChange w:id="98" w:author="piero f" w:date="2019-12-16T11:42:00Z">
            <w:rPr/>
          </w:rPrChange>
        </w:rPr>
        <w:t xml:space="preserve"> di </w:t>
      </w:r>
      <w:proofErr w:type="spellStart"/>
      <w:r w:rsidRPr="008E2D5E">
        <w:rPr>
          <w:sz w:val="28"/>
          <w:szCs w:val="28"/>
          <w:rPrChange w:id="99" w:author="piero f" w:date="2019-12-16T11:42:00Z">
            <w:rPr/>
          </w:rPrChange>
        </w:rPr>
        <w:t>notifiche</w:t>
      </w:r>
      <w:proofErr w:type="spellEnd"/>
      <w:r w:rsidRPr="008E2D5E">
        <w:rPr>
          <w:sz w:val="28"/>
          <w:szCs w:val="28"/>
          <w:rPrChange w:id="100" w:author="piero f" w:date="2019-12-16T11:42:00Z">
            <w:rPr/>
          </w:rPrChange>
        </w:rPr>
        <w:t xml:space="preserve"> per </w:t>
      </w:r>
      <w:proofErr w:type="spellStart"/>
      <w:r w:rsidRPr="008E2D5E">
        <w:rPr>
          <w:sz w:val="28"/>
          <w:szCs w:val="28"/>
          <w:rPrChange w:id="101" w:author="piero f" w:date="2019-12-16T11:42:00Z">
            <w:rPr/>
          </w:rPrChange>
        </w:rPr>
        <w:t>rendere</w:t>
      </w:r>
      <w:proofErr w:type="spellEnd"/>
      <w:r w:rsidRPr="008E2D5E">
        <w:rPr>
          <w:sz w:val="28"/>
          <w:szCs w:val="28"/>
          <w:rPrChange w:id="102" w:author="piero f" w:date="2019-12-16T11:42:00Z">
            <w:rPr/>
          </w:rPrChange>
        </w:rPr>
        <w:t xml:space="preserve"> </w:t>
      </w:r>
      <w:proofErr w:type="spellStart"/>
      <w:r w:rsidRPr="008E2D5E">
        <w:rPr>
          <w:sz w:val="28"/>
          <w:szCs w:val="28"/>
          <w:rPrChange w:id="103" w:author="piero f" w:date="2019-12-16T11:42:00Z">
            <w:rPr/>
          </w:rPrChange>
        </w:rPr>
        <w:t>più</w:t>
      </w:r>
      <w:proofErr w:type="spellEnd"/>
      <w:r w:rsidRPr="008E2D5E">
        <w:rPr>
          <w:sz w:val="28"/>
          <w:szCs w:val="28"/>
          <w:rPrChange w:id="104" w:author="piero f" w:date="2019-12-16T11:42:00Z">
            <w:rPr/>
          </w:rPrChange>
        </w:rPr>
        <w:t xml:space="preserve"> </w:t>
      </w:r>
      <w:proofErr w:type="spellStart"/>
      <w:r w:rsidRPr="008E2D5E">
        <w:rPr>
          <w:sz w:val="28"/>
          <w:szCs w:val="28"/>
          <w:rPrChange w:id="105" w:author="piero f" w:date="2019-12-16T11:42:00Z">
            <w:rPr/>
          </w:rPrChange>
        </w:rPr>
        <w:t>efficace</w:t>
      </w:r>
      <w:proofErr w:type="spellEnd"/>
      <w:r w:rsidRPr="008E2D5E">
        <w:rPr>
          <w:sz w:val="28"/>
          <w:szCs w:val="28"/>
          <w:rPrChange w:id="106" w:author="piero f" w:date="2019-12-16T11:42:00Z">
            <w:rPr/>
          </w:rPrChange>
        </w:rPr>
        <w:t xml:space="preserve"> </w:t>
      </w:r>
      <w:proofErr w:type="spellStart"/>
      <w:r w:rsidRPr="008E2D5E">
        <w:rPr>
          <w:sz w:val="28"/>
          <w:szCs w:val="28"/>
          <w:rPrChange w:id="107" w:author="piero f" w:date="2019-12-16T11:42:00Z">
            <w:rPr/>
          </w:rPrChange>
        </w:rPr>
        <w:t>il</w:t>
      </w:r>
      <w:proofErr w:type="spellEnd"/>
      <w:r w:rsidRPr="008E2D5E">
        <w:rPr>
          <w:sz w:val="28"/>
          <w:szCs w:val="28"/>
          <w:rPrChange w:id="108" w:author="piero f" w:date="2019-12-16T11:42:00Z">
            <w:rPr/>
          </w:rPrChange>
        </w:rPr>
        <w:t xml:space="preserve"> matching</w:t>
      </w:r>
      <w:r w:rsidR="00296B2C" w:rsidRPr="008E2D5E">
        <w:rPr>
          <w:sz w:val="28"/>
          <w:szCs w:val="28"/>
          <w:rPrChange w:id="109" w:author="piero f" w:date="2019-12-16T11:42:00Z">
            <w:rPr/>
          </w:rPrChange>
        </w:rPr>
        <w:t xml:space="preserve">, </w:t>
      </w:r>
      <w:proofErr w:type="spellStart"/>
      <w:r w:rsidR="00296B2C" w:rsidRPr="008E2D5E">
        <w:rPr>
          <w:sz w:val="28"/>
          <w:szCs w:val="28"/>
          <w:rPrChange w:id="110" w:author="piero f" w:date="2019-12-16T11:42:00Z">
            <w:rPr/>
          </w:rPrChange>
        </w:rPr>
        <w:t>più</w:t>
      </w:r>
      <w:proofErr w:type="spellEnd"/>
      <w:r w:rsidRPr="008E2D5E">
        <w:rPr>
          <w:sz w:val="28"/>
          <w:szCs w:val="28"/>
          <w:rPrChange w:id="111" w:author="piero f" w:date="2019-12-16T11:42:00Z">
            <w:rPr/>
          </w:rPrChange>
        </w:rPr>
        <w:t xml:space="preserve"> </w:t>
      </w:r>
      <w:proofErr w:type="spellStart"/>
      <w:r w:rsidR="00296B2C" w:rsidRPr="008E2D5E">
        <w:rPr>
          <w:sz w:val="28"/>
          <w:szCs w:val="28"/>
          <w:rPrChange w:id="112" w:author="piero f" w:date="2019-12-16T11:42:00Z">
            <w:rPr/>
          </w:rPrChange>
        </w:rPr>
        <w:t>snello</w:t>
      </w:r>
      <w:proofErr w:type="spellEnd"/>
      <w:r w:rsidRPr="008E2D5E">
        <w:rPr>
          <w:sz w:val="28"/>
          <w:szCs w:val="28"/>
          <w:rPrChange w:id="113" w:author="piero f" w:date="2019-12-16T11:42:00Z">
            <w:rPr/>
          </w:rPrChange>
        </w:rPr>
        <w:t xml:space="preserve"> </w:t>
      </w:r>
      <w:proofErr w:type="spellStart"/>
      <w:r w:rsidRPr="008E2D5E">
        <w:rPr>
          <w:sz w:val="28"/>
          <w:szCs w:val="28"/>
          <w:rPrChange w:id="114" w:author="piero f" w:date="2019-12-16T11:42:00Z">
            <w:rPr/>
          </w:rPrChange>
        </w:rPr>
        <w:t>il</w:t>
      </w:r>
      <w:proofErr w:type="spellEnd"/>
      <w:r w:rsidRPr="008E2D5E">
        <w:rPr>
          <w:sz w:val="28"/>
          <w:szCs w:val="28"/>
          <w:rPrChange w:id="115" w:author="piero f" w:date="2019-12-16T11:42:00Z">
            <w:rPr/>
          </w:rPrChange>
        </w:rPr>
        <w:t xml:space="preserve"> </w:t>
      </w:r>
      <w:proofErr w:type="spellStart"/>
      <w:r w:rsidRPr="008E2D5E">
        <w:rPr>
          <w:sz w:val="28"/>
          <w:szCs w:val="28"/>
          <w:rPrChange w:id="116" w:author="piero f" w:date="2019-12-16T11:42:00Z">
            <w:rPr/>
          </w:rPrChange>
        </w:rPr>
        <w:t>sistema</w:t>
      </w:r>
      <w:proofErr w:type="spellEnd"/>
      <w:r w:rsidRPr="008E2D5E">
        <w:rPr>
          <w:sz w:val="28"/>
          <w:szCs w:val="28"/>
          <w:rPrChange w:id="117" w:author="piero f" w:date="2019-12-16T11:42:00Z">
            <w:rPr/>
          </w:rPrChange>
        </w:rPr>
        <w:t xml:space="preserve"> in </w:t>
      </w:r>
      <w:proofErr w:type="spellStart"/>
      <w:r w:rsidRPr="008E2D5E">
        <w:rPr>
          <w:sz w:val="28"/>
          <w:szCs w:val="28"/>
          <w:rPrChange w:id="118" w:author="piero f" w:date="2019-12-16T11:42:00Z">
            <w:rPr/>
          </w:rPrChange>
        </w:rPr>
        <w:t>generale</w:t>
      </w:r>
      <w:proofErr w:type="spellEnd"/>
      <w:r w:rsidRPr="008E2D5E">
        <w:rPr>
          <w:sz w:val="28"/>
          <w:szCs w:val="28"/>
          <w:rPrChange w:id="119" w:author="piero f" w:date="2019-12-16T11:42:00Z">
            <w:rPr/>
          </w:rPrChange>
        </w:rPr>
        <w:t xml:space="preserve"> e </w:t>
      </w:r>
      <w:proofErr w:type="spellStart"/>
      <w:r w:rsidRPr="008E2D5E">
        <w:rPr>
          <w:sz w:val="28"/>
          <w:szCs w:val="28"/>
          <w:rPrChange w:id="120" w:author="piero f" w:date="2019-12-16T11:42:00Z">
            <w:rPr/>
          </w:rPrChange>
        </w:rPr>
        <w:t>meno</w:t>
      </w:r>
      <w:proofErr w:type="spellEnd"/>
      <w:r w:rsidRPr="008E2D5E">
        <w:rPr>
          <w:sz w:val="28"/>
          <w:szCs w:val="28"/>
          <w:rPrChange w:id="121" w:author="piero f" w:date="2019-12-16T11:42:00Z">
            <w:rPr/>
          </w:rPrChange>
        </w:rPr>
        <w:t xml:space="preserve"> </w:t>
      </w:r>
      <w:proofErr w:type="spellStart"/>
      <w:r w:rsidR="00296B2C" w:rsidRPr="008E2D5E">
        <w:rPr>
          <w:sz w:val="28"/>
          <w:szCs w:val="28"/>
          <w:rPrChange w:id="122" w:author="piero f" w:date="2019-12-16T11:42:00Z">
            <w:rPr/>
          </w:rPrChange>
        </w:rPr>
        <w:t>invasivo</w:t>
      </w:r>
      <w:proofErr w:type="spellEnd"/>
      <w:r w:rsidR="00296B2C" w:rsidRPr="008E2D5E">
        <w:rPr>
          <w:sz w:val="28"/>
          <w:szCs w:val="28"/>
          <w:rPrChange w:id="123" w:author="piero f" w:date="2019-12-16T11:42:00Z">
            <w:rPr/>
          </w:rPrChange>
        </w:rPr>
        <w:t xml:space="preserve">. La </w:t>
      </w:r>
      <w:proofErr w:type="spellStart"/>
      <w:r w:rsidR="00296B2C" w:rsidRPr="008E2D5E">
        <w:rPr>
          <w:sz w:val="28"/>
          <w:szCs w:val="28"/>
          <w:rPrChange w:id="124" w:author="piero f" w:date="2019-12-16T11:42:00Z">
            <w:rPr/>
          </w:rPrChange>
        </w:rPr>
        <w:t>corrispondenza</w:t>
      </w:r>
      <w:proofErr w:type="spellEnd"/>
      <w:r w:rsidR="00296B2C" w:rsidRPr="008E2D5E">
        <w:rPr>
          <w:sz w:val="28"/>
          <w:szCs w:val="28"/>
          <w:rPrChange w:id="125" w:author="piero f" w:date="2019-12-16T11:42:00Z">
            <w:rPr/>
          </w:rPrChange>
        </w:rPr>
        <w:t xml:space="preserve"> </w:t>
      </w:r>
      <w:proofErr w:type="spellStart"/>
      <w:r w:rsidR="00296B2C" w:rsidRPr="008E2D5E">
        <w:rPr>
          <w:sz w:val="28"/>
          <w:szCs w:val="28"/>
          <w:rPrChange w:id="126" w:author="piero f" w:date="2019-12-16T11:42:00Z">
            <w:rPr/>
          </w:rPrChange>
        </w:rPr>
        <w:t>tra</w:t>
      </w:r>
      <w:proofErr w:type="spellEnd"/>
      <w:r w:rsidR="00296B2C" w:rsidRPr="008E2D5E">
        <w:rPr>
          <w:sz w:val="28"/>
          <w:szCs w:val="28"/>
          <w:rPrChange w:id="127" w:author="piero f" w:date="2019-12-16T11:42:00Z">
            <w:rPr/>
          </w:rPrChange>
        </w:rPr>
        <w:t xml:space="preserve"> </w:t>
      </w:r>
      <w:proofErr w:type="spellStart"/>
      <w:r w:rsidR="00296B2C" w:rsidRPr="008E2D5E">
        <w:rPr>
          <w:sz w:val="28"/>
          <w:szCs w:val="28"/>
          <w:rPrChange w:id="128" w:author="piero f" w:date="2019-12-16T11:42:00Z">
            <w:rPr/>
          </w:rPrChange>
        </w:rPr>
        <w:t>Offerenti</w:t>
      </w:r>
      <w:proofErr w:type="spellEnd"/>
      <w:r w:rsidR="00296B2C" w:rsidRPr="008E2D5E">
        <w:rPr>
          <w:sz w:val="28"/>
          <w:szCs w:val="28"/>
          <w:rPrChange w:id="129" w:author="piero f" w:date="2019-12-16T11:42:00Z">
            <w:rPr/>
          </w:rPrChange>
        </w:rPr>
        <w:t xml:space="preserve"> e </w:t>
      </w:r>
      <w:proofErr w:type="spellStart"/>
      <w:r w:rsidR="00296B2C" w:rsidRPr="008E2D5E">
        <w:rPr>
          <w:sz w:val="28"/>
          <w:szCs w:val="28"/>
          <w:rPrChange w:id="130" w:author="piero f" w:date="2019-12-16T11:42:00Z">
            <w:rPr/>
          </w:rPrChange>
        </w:rPr>
        <w:t>Candidati</w:t>
      </w:r>
      <w:proofErr w:type="spellEnd"/>
      <w:r w:rsidR="00296B2C" w:rsidRPr="008E2D5E">
        <w:rPr>
          <w:sz w:val="28"/>
          <w:szCs w:val="28"/>
          <w:rPrChange w:id="131" w:author="piero f" w:date="2019-12-16T11:42:00Z">
            <w:rPr/>
          </w:rPrChange>
        </w:rPr>
        <w:t xml:space="preserve"> e </w:t>
      </w:r>
      <w:proofErr w:type="spellStart"/>
      <w:r w:rsidR="00296B2C" w:rsidRPr="008E2D5E">
        <w:rPr>
          <w:sz w:val="28"/>
          <w:szCs w:val="28"/>
          <w:rPrChange w:id="132" w:author="piero f" w:date="2019-12-16T11:42:00Z">
            <w:rPr/>
          </w:rPrChange>
        </w:rPr>
        <w:t>l’eventuale</w:t>
      </w:r>
      <w:proofErr w:type="spellEnd"/>
      <w:r w:rsidR="00296B2C" w:rsidRPr="008E2D5E">
        <w:rPr>
          <w:sz w:val="28"/>
          <w:szCs w:val="28"/>
          <w:rPrChange w:id="133" w:author="piero f" w:date="2019-12-16T11:42:00Z">
            <w:rPr/>
          </w:rPrChange>
        </w:rPr>
        <w:t xml:space="preserve"> </w:t>
      </w:r>
      <w:proofErr w:type="spellStart"/>
      <w:r w:rsidR="00296B2C" w:rsidRPr="008E2D5E">
        <w:rPr>
          <w:sz w:val="28"/>
          <w:szCs w:val="28"/>
          <w:rPrChange w:id="134" w:author="piero f" w:date="2019-12-16T11:42:00Z">
            <w:rPr/>
          </w:rPrChange>
        </w:rPr>
        <w:t>invio</w:t>
      </w:r>
      <w:proofErr w:type="spellEnd"/>
      <w:r w:rsidR="00296B2C" w:rsidRPr="008E2D5E">
        <w:rPr>
          <w:sz w:val="28"/>
          <w:szCs w:val="28"/>
          <w:rPrChange w:id="135" w:author="piero f" w:date="2019-12-16T11:42:00Z">
            <w:rPr/>
          </w:rPrChange>
        </w:rPr>
        <w:t xml:space="preserve"> del curriculum non </w:t>
      </w:r>
      <w:proofErr w:type="spellStart"/>
      <w:r w:rsidR="00296B2C" w:rsidRPr="008E2D5E">
        <w:rPr>
          <w:sz w:val="28"/>
          <w:szCs w:val="28"/>
          <w:rPrChange w:id="136" w:author="piero f" w:date="2019-12-16T11:42:00Z">
            <w:rPr/>
          </w:rPrChange>
        </w:rPr>
        <w:t>verrà</w:t>
      </w:r>
      <w:proofErr w:type="spellEnd"/>
      <w:r w:rsidR="00296B2C" w:rsidRPr="008E2D5E">
        <w:rPr>
          <w:sz w:val="28"/>
          <w:szCs w:val="28"/>
          <w:rPrChange w:id="137" w:author="piero f" w:date="2019-12-16T11:42:00Z">
            <w:rPr/>
          </w:rPrChange>
        </w:rPr>
        <w:t xml:space="preserve"> </w:t>
      </w:r>
      <w:proofErr w:type="spellStart"/>
      <w:r w:rsidR="00296B2C" w:rsidRPr="008E2D5E">
        <w:rPr>
          <w:sz w:val="28"/>
          <w:szCs w:val="28"/>
          <w:rPrChange w:id="138" w:author="piero f" w:date="2019-12-16T11:42:00Z">
            <w:rPr/>
          </w:rPrChange>
        </w:rPr>
        <w:t>coperto</w:t>
      </w:r>
      <w:proofErr w:type="spellEnd"/>
      <w:r w:rsidR="00296B2C" w:rsidRPr="008E2D5E">
        <w:rPr>
          <w:sz w:val="28"/>
          <w:szCs w:val="28"/>
          <w:rPrChange w:id="139" w:author="piero f" w:date="2019-12-16T11:42:00Z">
            <w:rPr/>
          </w:rPrChange>
        </w:rPr>
        <w:t xml:space="preserve"> dal </w:t>
      </w:r>
      <w:proofErr w:type="spellStart"/>
      <w:r w:rsidR="00296B2C" w:rsidRPr="008E2D5E">
        <w:rPr>
          <w:sz w:val="28"/>
          <w:szCs w:val="28"/>
          <w:rPrChange w:id="140" w:author="piero f" w:date="2019-12-16T11:42:00Z">
            <w:rPr/>
          </w:rPrChange>
        </w:rPr>
        <w:t>sistema</w:t>
      </w:r>
      <w:proofErr w:type="spellEnd"/>
      <w:r w:rsidR="00296B2C" w:rsidRPr="008E2D5E">
        <w:rPr>
          <w:sz w:val="28"/>
          <w:szCs w:val="28"/>
          <w:rPrChange w:id="141" w:author="piero f" w:date="2019-12-16T11:42:00Z">
            <w:rPr/>
          </w:rPrChange>
        </w:rPr>
        <w:t xml:space="preserve"> </w:t>
      </w:r>
      <w:proofErr w:type="spellStart"/>
      <w:r w:rsidR="00296B2C" w:rsidRPr="008E2D5E">
        <w:rPr>
          <w:sz w:val="28"/>
          <w:szCs w:val="28"/>
          <w:rPrChange w:id="142" w:author="piero f" w:date="2019-12-16T11:42:00Z">
            <w:rPr/>
          </w:rPrChange>
        </w:rPr>
        <w:t>evitando</w:t>
      </w:r>
      <w:proofErr w:type="spellEnd"/>
      <w:r w:rsidR="00296B2C" w:rsidRPr="008E2D5E">
        <w:rPr>
          <w:sz w:val="28"/>
          <w:szCs w:val="28"/>
          <w:rPrChange w:id="143" w:author="piero f" w:date="2019-12-16T11:42:00Z">
            <w:rPr/>
          </w:rPrChange>
        </w:rPr>
        <w:t xml:space="preserve"> </w:t>
      </w:r>
      <w:proofErr w:type="spellStart"/>
      <w:r w:rsidR="00296B2C" w:rsidRPr="008E2D5E">
        <w:rPr>
          <w:sz w:val="28"/>
          <w:szCs w:val="28"/>
          <w:rPrChange w:id="144" w:author="piero f" w:date="2019-12-16T11:42:00Z">
            <w:rPr/>
          </w:rPrChange>
        </w:rPr>
        <w:t>ulteriori</w:t>
      </w:r>
      <w:proofErr w:type="spellEnd"/>
      <w:r w:rsidR="00296B2C" w:rsidRPr="008E2D5E">
        <w:rPr>
          <w:sz w:val="28"/>
          <w:szCs w:val="28"/>
          <w:rPrChange w:id="145" w:author="piero f" w:date="2019-12-16T11:42:00Z">
            <w:rPr/>
          </w:rPrChange>
        </w:rPr>
        <w:t xml:space="preserve"> </w:t>
      </w:r>
      <w:proofErr w:type="spellStart"/>
      <w:r w:rsidR="00296B2C" w:rsidRPr="008E2D5E">
        <w:rPr>
          <w:sz w:val="28"/>
          <w:szCs w:val="28"/>
          <w:rPrChange w:id="146" w:author="piero f" w:date="2019-12-16T11:42:00Z">
            <w:rPr/>
          </w:rPrChange>
        </w:rPr>
        <w:t>potenziali</w:t>
      </w:r>
      <w:proofErr w:type="spellEnd"/>
      <w:r w:rsidR="00296B2C" w:rsidRPr="008E2D5E">
        <w:rPr>
          <w:sz w:val="28"/>
          <w:szCs w:val="28"/>
          <w:rPrChange w:id="147" w:author="piero f" w:date="2019-12-16T11:42:00Z">
            <w:rPr/>
          </w:rPrChange>
        </w:rPr>
        <w:t xml:space="preserve"> </w:t>
      </w:r>
      <w:proofErr w:type="spellStart"/>
      <w:r w:rsidR="00296B2C" w:rsidRPr="008E2D5E">
        <w:rPr>
          <w:sz w:val="28"/>
          <w:szCs w:val="28"/>
          <w:rPrChange w:id="148" w:author="piero f" w:date="2019-12-16T11:42:00Z">
            <w:rPr/>
          </w:rPrChange>
        </w:rPr>
        <w:t>minacce</w:t>
      </w:r>
      <w:proofErr w:type="spellEnd"/>
      <w:r w:rsidR="00296B2C" w:rsidRPr="008E2D5E">
        <w:rPr>
          <w:sz w:val="28"/>
          <w:szCs w:val="28"/>
          <w:rPrChange w:id="149" w:author="piero f" w:date="2019-12-16T11:42:00Z">
            <w:rPr/>
          </w:rPrChange>
        </w:rPr>
        <w:t xml:space="preserve"> a </w:t>
      </w:r>
      <w:proofErr w:type="spellStart"/>
      <w:r w:rsidR="00296B2C" w:rsidRPr="008E2D5E">
        <w:rPr>
          <w:sz w:val="28"/>
          <w:szCs w:val="28"/>
          <w:rPrChange w:id="150" w:author="piero f" w:date="2019-12-16T11:42:00Z">
            <w:rPr/>
          </w:rPrChange>
        </w:rPr>
        <w:t>livello</w:t>
      </w:r>
      <w:proofErr w:type="spellEnd"/>
      <w:r w:rsidR="004C2BA1" w:rsidRPr="008E2D5E">
        <w:rPr>
          <w:sz w:val="28"/>
          <w:szCs w:val="28"/>
          <w:rPrChange w:id="151" w:author="piero f" w:date="2019-12-16T11:42:00Z">
            <w:rPr/>
          </w:rPrChange>
        </w:rPr>
        <w:t xml:space="preserve"> privacy.</w:t>
      </w:r>
    </w:p>
    <w:p w14:paraId="5B8C1F22" w14:textId="634DFC09" w:rsidR="0060205F" w:rsidRPr="0060205F" w:rsidRDefault="0060205F">
      <w:pPr>
        <w:rPr>
          <w:ins w:id="152" w:author="piero f" w:date="2019-12-16T13:45:00Z"/>
          <w:sz w:val="28"/>
          <w:szCs w:val="28"/>
          <w:rPrChange w:id="153" w:author="piero f" w:date="2019-12-16T13:46:00Z">
            <w:rPr>
              <w:ins w:id="154" w:author="piero f" w:date="2019-12-16T13:45:00Z"/>
            </w:rPr>
          </w:rPrChange>
        </w:rPr>
        <w:pPrChange w:id="155" w:author="piero f" w:date="2019-12-16T13:46:00Z">
          <w:pPr>
            <w:pStyle w:val="Paragrafoelenco"/>
            <w:numPr>
              <w:numId w:val="41"/>
            </w:numPr>
            <w:ind w:hanging="360"/>
          </w:pPr>
        </w:pPrChange>
      </w:pPr>
      <w:ins w:id="156" w:author="piero f" w:date="2019-12-16T13:46:00Z">
        <w:r w:rsidRPr="0060205F">
          <w:rPr>
            <w:sz w:val="28"/>
            <w:szCs w:val="28"/>
            <w:rPrChange w:id="157" w:author="piero f" w:date="2019-12-16T13:46:00Z">
              <w:rPr/>
            </w:rPrChange>
          </w:rPr>
          <w:t>-</w:t>
        </w:r>
      </w:ins>
      <w:ins w:id="158" w:author="piero f" w:date="2019-12-16T13:45:00Z">
        <w:r w:rsidRPr="0060205F">
          <w:rPr>
            <w:sz w:val="28"/>
            <w:szCs w:val="28"/>
            <w:rPrChange w:id="159" w:author="piero f" w:date="2019-12-16T13:46:00Z">
              <w:rPr/>
            </w:rPrChange>
          </w:rPr>
          <w:t xml:space="preserve">Il database non </w:t>
        </w:r>
        <w:proofErr w:type="spellStart"/>
        <w:r w:rsidRPr="0060205F">
          <w:rPr>
            <w:sz w:val="28"/>
            <w:szCs w:val="28"/>
            <w:rPrChange w:id="160" w:author="piero f" w:date="2019-12-16T13:46:00Z">
              <w:rPr/>
            </w:rPrChange>
          </w:rPr>
          <w:t>verrà</w:t>
        </w:r>
        <w:proofErr w:type="spellEnd"/>
        <w:r w:rsidRPr="0060205F">
          <w:rPr>
            <w:sz w:val="28"/>
            <w:szCs w:val="28"/>
            <w:rPrChange w:id="161" w:author="piero f" w:date="2019-12-16T13:46:00Z">
              <w:rPr/>
            </w:rPrChange>
          </w:rPr>
          <w:t xml:space="preserve"> </w:t>
        </w:r>
        <w:proofErr w:type="spellStart"/>
        <w:r w:rsidRPr="0060205F">
          <w:rPr>
            <w:sz w:val="28"/>
            <w:szCs w:val="28"/>
            <w:rPrChange w:id="162" w:author="piero f" w:date="2019-12-16T13:46:00Z">
              <w:rPr/>
            </w:rPrChange>
          </w:rPr>
          <w:t>gestito</w:t>
        </w:r>
        <w:proofErr w:type="spellEnd"/>
        <w:r w:rsidRPr="0060205F">
          <w:rPr>
            <w:sz w:val="28"/>
            <w:szCs w:val="28"/>
            <w:rPrChange w:id="163" w:author="piero f" w:date="2019-12-16T13:46:00Z">
              <w:rPr/>
            </w:rPrChange>
          </w:rPr>
          <w:t xml:space="preserve"> o </w:t>
        </w:r>
        <w:proofErr w:type="spellStart"/>
        <w:r w:rsidRPr="0060205F">
          <w:rPr>
            <w:sz w:val="28"/>
            <w:szCs w:val="28"/>
            <w:rPrChange w:id="164" w:author="piero f" w:date="2019-12-16T13:46:00Z">
              <w:rPr/>
            </w:rPrChange>
          </w:rPr>
          <w:t>manutenuto</w:t>
        </w:r>
        <w:proofErr w:type="spellEnd"/>
        <w:r w:rsidRPr="0060205F">
          <w:rPr>
            <w:sz w:val="28"/>
            <w:szCs w:val="28"/>
            <w:rPrChange w:id="165" w:author="piero f" w:date="2019-12-16T13:46:00Z">
              <w:rPr/>
            </w:rPrChange>
          </w:rPr>
          <w:t xml:space="preserve"> da </w:t>
        </w:r>
        <w:proofErr w:type="spellStart"/>
        <w:r w:rsidRPr="0060205F">
          <w:rPr>
            <w:sz w:val="28"/>
            <w:szCs w:val="28"/>
            <w:rPrChange w:id="166" w:author="piero f" w:date="2019-12-16T13:46:00Z">
              <w:rPr/>
            </w:rPrChange>
          </w:rPr>
          <w:t>noi</w:t>
        </w:r>
        <w:proofErr w:type="spellEnd"/>
        <w:r w:rsidRPr="0060205F">
          <w:rPr>
            <w:sz w:val="28"/>
            <w:szCs w:val="28"/>
            <w:rPrChange w:id="167" w:author="piero f" w:date="2019-12-16T13:46:00Z">
              <w:rPr/>
            </w:rPrChange>
          </w:rPr>
          <w:t xml:space="preserve">; le </w:t>
        </w:r>
        <w:proofErr w:type="spellStart"/>
        <w:r w:rsidRPr="0060205F">
          <w:rPr>
            <w:sz w:val="28"/>
            <w:szCs w:val="28"/>
            <w:rPrChange w:id="168" w:author="piero f" w:date="2019-12-16T13:46:00Z">
              <w:rPr/>
            </w:rPrChange>
          </w:rPr>
          <w:t>specifiche</w:t>
        </w:r>
        <w:proofErr w:type="spellEnd"/>
        <w:r w:rsidRPr="0060205F">
          <w:rPr>
            <w:sz w:val="28"/>
            <w:szCs w:val="28"/>
            <w:rPrChange w:id="169" w:author="piero f" w:date="2019-12-16T13:46:00Z">
              <w:rPr/>
            </w:rPrChange>
          </w:rPr>
          <w:t xml:space="preserve"> </w:t>
        </w:r>
        <w:proofErr w:type="spellStart"/>
        <w:r w:rsidRPr="0060205F">
          <w:rPr>
            <w:sz w:val="28"/>
            <w:szCs w:val="28"/>
            <w:rPrChange w:id="170" w:author="piero f" w:date="2019-12-16T13:46:00Z">
              <w:rPr/>
            </w:rPrChange>
          </w:rPr>
          <w:t>dell’hardwere</w:t>
        </w:r>
        <w:proofErr w:type="spellEnd"/>
        <w:r w:rsidRPr="0060205F">
          <w:rPr>
            <w:sz w:val="28"/>
            <w:szCs w:val="28"/>
            <w:rPrChange w:id="171" w:author="piero f" w:date="2019-12-16T13:46:00Z">
              <w:rPr/>
            </w:rPrChange>
          </w:rPr>
          <w:t xml:space="preserve"> </w:t>
        </w:r>
        <w:proofErr w:type="spellStart"/>
        <w:r w:rsidRPr="0060205F">
          <w:rPr>
            <w:sz w:val="28"/>
            <w:szCs w:val="28"/>
            <w:rPrChange w:id="172" w:author="piero f" w:date="2019-12-16T13:46:00Z">
              <w:rPr/>
            </w:rPrChange>
          </w:rPr>
          <w:t>verranno</w:t>
        </w:r>
        <w:proofErr w:type="spellEnd"/>
        <w:r w:rsidRPr="0060205F">
          <w:rPr>
            <w:sz w:val="28"/>
            <w:szCs w:val="28"/>
            <w:rPrChange w:id="173" w:author="piero f" w:date="2019-12-16T13:46:00Z">
              <w:rPr/>
            </w:rPrChange>
          </w:rPr>
          <w:t xml:space="preserve"> indicate dal </w:t>
        </w:r>
        <w:proofErr w:type="spellStart"/>
        <w:r w:rsidRPr="0060205F">
          <w:rPr>
            <w:sz w:val="28"/>
            <w:szCs w:val="28"/>
            <w:rPrChange w:id="174" w:author="piero f" w:date="2019-12-16T13:46:00Z">
              <w:rPr/>
            </w:rPrChange>
          </w:rPr>
          <w:t>nostro</w:t>
        </w:r>
        <w:proofErr w:type="spellEnd"/>
        <w:r w:rsidRPr="0060205F">
          <w:rPr>
            <w:sz w:val="28"/>
            <w:szCs w:val="28"/>
            <w:rPrChange w:id="175" w:author="piero f" w:date="2019-12-16T13:46:00Z">
              <w:rPr/>
            </w:rPrChange>
          </w:rPr>
          <w:t xml:space="preserve"> team, </w:t>
        </w:r>
        <w:proofErr w:type="spellStart"/>
        <w:r w:rsidRPr="0060205F">
          <w:rPr>
            <w:sz w:val="28"/>
            <w:szCs w:val="28"/>
            <w:rPrChange w:id="176" w:author="piero f" w:date="2019-12-16T13:46:00Z">
              <w:rPr/>
            </w:rPrChange>
          </w:rPr>
          <w:t>mentre</w:t>
        </w:r>
        <w:proofErr w:type="spellEnd"/>
        <w:r w:rsidRPr="0060205F">
          <w:rPr>
            <w:sz w:val="28"/>
            <w:szCs w:val="28"/>
            <w:rPrChange w:id="177" w:author="piero f" w:date="2019-12-16T13:46:00Z">
              <w:rPr/>
            </w:rPrChange>
          </w:rPr>
          <w:t xml:space="preserve"> </w:t>
        </w:r>
        <w:proofErr w:type="spellStart"/>
        <w:r w:rsidRPr="0060205F">
          <w:rPr>
            <w:sz w:val="28"/>
            <w:szCs w:val="28"/>
            <w:rPrChange w:id="178" w:author="piero f" w:date="2019-12-16T13:46:00Z">
              <w:rPr/>
            </w:rPrChange>
          </w:rPr>
          <w:t>i</w:t>
        </w:r>
        <w:proofErr w:type="spellEnd"/>
        <w:r w:rsidRPr="0060205F">
          <w:rPr>
            <w:sz w:val="28"/>
            <w:szCs w:val="28"/>
            <w:rPrChange w:id="179" w:author="piero f" w:date="2019-12-16T13:46:00Z">
              <w:rPr/>
            </w:rPrChange>
          </w:rPr>
          <w:t xml:space="preserve"> </w:t>
        </w:r>
        <w:proofErr w:type="spellStart"/>
        <w:r w:rsidRPr="0060205F">
          <w:rPr>
            <w:sz w:val="28"/>
            <w:szCs w:val="28"/>
            <w:rPrChange w:id="180" w:author="piero f" w:date="2019-12-16T13:46:00Z">
              <w:rPr/>
            </w:rPrChange>
          </w:rPr>
          <w:t>costi</w:t>
        </w:r>
        <w:proofErr w:type="spellEnd"/>
        <w:r w:rsidRPr="0060205F">
          <w:rPr>
            <w:sz w:val="28"/>
            <w:szCs w:val="28"/>
            <w:rPrChange w:id="181" w:author="piero f" w:date="2019-12-16T13:46:00Z">
              <w:rPr/>
            </w:rPrChange>
          </w:rPr>
          <w:t xml:space="preserve"> </w:t>
        </w:r>
        <w:proofErr w:type="spellStart"/>
        <w:r w:rsidRPr="0060205F">
          <w:rPr>
            <w:sz w:val="28"/>
            <w:szCs w:val="28"/>
            <w:rPrChange w:id="182" w:author="piero f" w:date="2019-12-16T13:46:00Z">
              <w:rPr/>
            </w:rPrChange>
          </w:rPr>
          <w:t>dello</w:t>
        </w:r>
        <w:proofErr w:type="spellEnd"/>
        <w:r w:rsidRPr="0060205F">
          <w:rPr>
            <w:sz w:val="28"/>
            <w:szCs w:val="28"/>
            <w:rPrChange w:id="183" w:author="piero f" w:date="2019-12-16T13:46:00Z">
              <w:rPr/>
            </w:rPrChange>
          </w:rPr>
          <w:t xml:space="preserve"> </w:t>
        </w:r>
        <w:proofErr w:type="spellStart"/>
        <w:r w:rsidRPr="0060205F">
          <w:rPr>
            <w:sz w:val="28"/>
            <w:szCs w:val="28"/>
            <w:rPrChange w:id="184" w:author="piero f" w:date="2019-12-16T13:46:00Z">
              <w:rPr/>
            </w:rPrChange>
          </w:rPr>
          <w:t>stesso</w:t>
        </w:r>
        <w:proofErr w:type="spellEnd"/>
        <w:r w:rsidRPr="0060205F">
          <w:rPr>
            <w:sz w:val="28"/>
            <w:szCs w:val="28"/>
            <w:rPrChange w:id="185" w:author="piero f" w:date="2019-12-16T13:46:00Z">
              <w:rPr/>
            </w:rPrChange>
          </w:rPr>
          <w:t xml:space="preserve"> e </w:t>
        </w:r>
        <w:proofErr w:type="spellStart"/>
        <w:r w:rsidRPr="0060205F">
          <w:rPr>
            <w:sz w:val="28"/>
            <w:szCs w:val="28"/>
            <w:rPrChange w:id="186" w:author="piero f" w:date="2019-12-16T13:46:00Z">
              <w:rPr/>
            </w:rPrChange>
          </w:rPr>
          <w:t>della</w:t>
        </w:r>
        <w:proofErr w:type="spellEnd"/>
        <w:r w:rsidRPr="0060205F">
          <w:rPr>
            <w:sz w:val="28"/>
            <w:szCs w:val="28"/>
            <w:rPrChange w:id="187" w:author="piero f" w:date="2019-12-16T13:46:00Z">
              <w:rPr/>
            </w:rPrChange>
          </w:rPr>
          <w:t xml:space="preserve"> </w:t>
        </w:r>
        <w:proofErr w:type="spellStart"/>
        <w:r w:rsidRPr="0060205F">
          <w:rPr>
            <w:sz w:val="28"/>
            <w:szCs w:val="28"/>
            <w:rPrChange w:id="188" w:author="piero f" w:date="2019-12-16T13:46:00Z">
              <w:rPr/>
            </w:rPrChange>
          </w:rPr>
          <w:t>manutenzione</w:t>
        </w:r>
        <w:proofErr w:type="spellEnd"/>
        <w:r w:rsidRPr="0060205F">
          <w:rPr>
            <w:sz w:val="28"/>
            <w:szCs w:val="28"/>
            <w:rPrChange w:id="189" w:author="piero f" w:date="2019-12-16T13:46:00Z">
              <w:rPr/>
            </w:rPrChange>
          </w:rPr>
          <w:t xml:space="preserve"> </w:t>
        </w:r>
        <w:proofErr w:type="spellStart"/>
        <w:r w:rsidRPr="0060205F">
          <w:rPr>
            <w:sz w:val="28"/>
            <w:szCs w:val="28"/>
            <w:rPrChange w:id="190" w:author="piero f" w:date="2019-12-16T13:46:00Z">
              <w:rPr/>
            </w:rPrChange>
          </w:rPr>
          <w:t>saranno</w:t>
        </w:r>
        <w:proofErr w:type="spellEnd"/>
        <w:r w:rsidRPr="0060205F">
          <w:rPr>
            <w:sz w:val="28"/>
            <w:szCs w:val="28"/>
            <w:rPrChange w:id="191" w:author="piero f" w:date="2019-12-16T13:46:00Z">
              <w:rPr/>
            </w:rPrChange>
          </w:rPr>
          <w:t xml:space="preserve"> a </w:t>
        </w:r>
        <w:proofErr w:type="spellStart"/>
        <w:r w:rsidRPr="0060205F">
          <w:rPr>
            <w:sz w:val="28"/>
            <w:szCs w:val="28"/>
            <w:rPrChange w:id="192" w:author="piero f" w:date="2019-12-16T13:46:00Z">
              <w:rPr/>
            </w:rPrChange>
          </w:rPr>
          <w:t>carico</w:t>
        </w:r>
        <w:proofErr w:type="spellEnd"/>
        <w:r w:rsidRPr="0060205F">
          <w:rPr>
            <w:sz w:val="28"/>
            <w:szCs w:val="28"/>
            <w:rPrChange w:id="193" w:author="piero f" w:date="2019-12-16T13:46:00Z">
              <w:rPr/>
            </w:rPrChange>
          </w:rPr>
          <w:t xml:space="preserve"> </w:t>
        </w:r>
        <w:proofErr w:type="spellStart"/>
        <w:r w:rsidRPr="0060205F">
          <w:rPr>
            <w:sz w:val="28"/>
            <w:szCs w:val="28"/>
            <w:rPrChange w:id="194" w:author="piero f" w:date="2019-12-16T13:46:00Z">
              <w:rPr/>
            </w:rPrChange>
          </w:rPr>
          <w:t>dello</w:t>
        </w:r>
        <w:proofErr w:type="spellEnd"/>
        <w:r w:rsidRPr="0060205F">
          <w:rPr>
            <w:sz w:val="28"/>
            <w:szCs w:val="28"/>
            <w:rPrChange w:id="195" w:author="piero f" w:date="2019-12-16T13:46:00Z">
              <w:rPr/>
            </w:rPrChange>
          </w:rPr>
          <w:t xml:space="preserve"> stakeholder</w:t>
        </w:r>
      </w:ins>
      <w:ins w:id="196" w:author="piero f" w:date="2019-12-16T13:46:00Z">
        <w:r>
          <w:rPr>
            <w:sz w:val="28"/>
            <w:szCs w:val="28"/>
          </w:rPr>
          <w:t>.</w:t>
        </w:r>
      </w:ins>
    </w:p>
    <w:p w14:paraId="5751089C" w14:textId="77777777" w:rsidR="0060205F" w:rsidRDefault="0060205F" w:rsidP="001676F9">
      <w:pPr>
        <w:rPr>
          <w:ins w:id="197" w:author="piero f" w:date="2019-12-16T13:13:00Z"/>
          <w:sz w:val="28"/>
          <w:szCs w:val="28"/>
        </w:rPr>
      </w:pPr>
    </w:p>
    <w:p w14:paraId="35EF1302" w14:textId="77777777" w:rsidR="007E4685" w:rsidRPr="008E2D5E" w:rsidRDefault="007E4685" w:rsidP="001676F9">
      <w:pPr>
        <w:rPr>
          <w:sz w:val="28"/>
          <w:szCs w:val="28"/>
          <w:rPrChange w:id="198" w:author="piero f" w:date="2019-12-16T11:42:00Z">
            <w:rPr/>
          </w:rPrChange>
        </w:rPr>
      </w:pPr>
    </w:p>
    <w:p w14:paraId="09EFED64" w14:textId="77777777" w:rsidR="00905517" w:rsidRPr="001676F9" w:rsidRDefault="00905517" w:rsidP="001676F9"/>
    <w:p w14:paraId="3A7DD064" w14:textId="54FD1976" w:rsidR="00F5466C" w:rsidRDefault="0047226A" w:rsidP="001676F9">
      <w:pPr>
        <w:pStyle w:val="Titolo"/>
        <w:spacing w:line="360" w:lineRule="auto"/>
        <w:rPr>
          <w:rStyle w:val="Enfasiintensa"/>
          <w:sz w:val="28"/>
        </w:rPr>
      </w:pPr>
      <w:proofErr w:type="spellStart"/>
      <w:r>
        <w:rPr>
          <w:rStyle w:val="Enfasiintensa"/>
          <w:sz w:val="28"/>
        </w:rPr>
        <w:t>A.</w:t>
      </w:r>
      <w:r w:rsidR="00233136">
        <w:rPr>
          <w:rStyle w:val="Enfasiintensa"/>
          <w:sz w:val="28"/>
        </w:rPr>
        <w:t>5</w:t>
      </w:r>
      <w:proofErr w:type="spellEnd"/>
      <w:r>
        <w:rPr>
          <w:rStyle w:val="Enfasiintensa"/>
          <w:sz w:val="28"/>
        </w:rPr>
        <w:t xml:space="preserve"> </w:t>
      </w:r>
      <w:proofErr w:type="spellStart"/>
      <w:r w:rsidR="00B15731">
        <w:rPr>
          <w:rStyle w:val="Enfasiintensa"/>
          <w:sz w:val="28"/>
        </w:rPr>
        <w:t>Assu</w:t>
      </w:r>
      <w:r w:rsidR="00905517">
        <w:rPr>
          <w:rStyle w:val="Enfasiintensa"/>
          <w:sz w:val="28"/>
        </w:rPr>
        <w:t>nzioni</w:t>
      </w:r>
      <w:proofErr w:type="spellEnd"/>
    </w:p>
    <w:p w14:paraId="0CC6A6ED" w14:textId="4D3C59AE" w:rsidR="00C65B6D" w:rsidRDefault="00C65B6D" w:rsidP="00C65B6D">
      <w:pPr>
        <w:rPr>
          <w:sz w:val="28"/>
          <w:szCs w:val="28"/>
        </w:rPr>
      </w:pPr>
      <w:r w:rsidRPr="00C65B6D">
        <w:rPr>
          <w:sz w:val="28"/>
          <w:szCs w:val="28"/>
        </w:rPr>
        <w:t>-</w:t>
      </w:r>
      <w:proofErr w:type="spellStart"/>
      <w:r w:rsidRPr="00C65B6D">
        <w:rPr>
          <w:sz w:val="28"/>
          <w:szCs w:val="28"/>
        </w:rPr>
        <w:t>Potrà</w:t>
      </w:r>
      <w:proofErr w:type="spellEnd"/>
      <w:r w:rsidRPr="00C65B6D">
        <w:rPr>
          <w:sz w:val="28"/>
          <w:szCs w:val="28"/>
        </w:rPr>
        <w:t xml:space="preserve"> </w:t>
      </w:r>
      <w:proofErr w:type="spellStart"/>
      <w:r w:rsidRPr="00C65B6D">
        <w:rPr>
          <w:sz w:val="28"/>
          <w:szCs w:val="28"/>
        </w:rPr>
        <w:t>utilizzare</w:t>
      </w:r>
      <w:proofErr w:type="spellEnd"/>
      <w:r w:rsidRPr="00C65B6D">
        <w:rPr>
          <w:sz w:val="28"/>
          <w:szCs w:val="28"/>
        </w:rPr>
        <w:t xml:space="preserve"> </w:t>
      </w:r>
      <w:proofErr w:type="spellStart"/>
      <w:r w:rsidRPr="00C65B6D">
        <w:rPr>
          <w:sz w:val="28"/>
          <w:szCs w:val="28"/>
        </w:rPr>
        <w:t>il</w:t>
      </w:r>
      <w:proofErr w:type="spellEnd"/>
      <w:r w:rsidRPr="00C65B6D">
        <w:rPr>
          <w:sz w:val="28"/>
          <w:szCs w:val="28"/>
        </w:rPr>
        <w:t xml:space="preserve"> </w:t>
      </w:r>
      <w:proofErr w:type="spellStart"/>
      <w:r w:rsidRPr="00C65B6D">
        <w:rPr>
          <w:sz w:val="28"/>
          <w:szCs w:val="28"/>
        </w:rPr>
        <w:t>sistema</w:t>
      </w:r>
      <w:proofErr w:type="spellEnd"/>
      <w:r w:rsidRPr="00C65B6D">
        <w:rPr>
          <w:sz w:val="28"/>
          <w:szCs w:val="28"/>
        </w:rPr>
        <w:t xml:space="preserve"> solo un </w:t>
      </w:r>
      <w:proofErr w:type="spellStart"/>
      <w:r w:rsidRPr="00C65B6D">
        <w:rPr>
          <w:sz w:val="28"/>
          <w:szCs w:val="28"/>
        </w:rPr>
        <w:t>utente</w:t>
      </w:r>
      <w:proofErr w:type="spellEnd"/>
      <w:r w:rsidRPr="00C65B6D">
        <w:rPr>
          <w:sz w:val="28"/>
          <w:szCs w:val="28"/>
        </w:rPr>
        <w:t xml:space="preserve"> </w:t>
      </w:r>
      <w:proofErr w:type="spellStart"/>
      <w:r w:rsidRPr="00C65B6D">
        <w:rPr>
          <w:sz w:val="28"/>
          <w:szCs w:val="28"/>
        </w:rPr>
        <w:t>registrato</w:t>
      </w:r>
      <w:proofErr w:type="spellEnd"/>
    </w:p>
    <w:p w14:paraId="0E656C9F" w14:textId="4865AA08" w:rsidR="002D2FDA" w:rsidRPr="002D2FDA" w:rsidRDefault="00C65B6D" w:rsidP="00C65B6D">
      <w:pPr>
        <w:rPr>
          <w:sz w:val="28"/>
          <w:szCs w:val="28"/>
        </w:rPr>
      </w:pPr>
      <w:r>
        <w:rPr>
          <w:sz w:val="28"/>
          <w:szCs w:val="28"/>
        </w:rPr>
        <w:t>-</w:t>
      </w:r>
      <w:proofErr w:type="spellStart"/>
      <w:r w:rsidR="00AD65D5">
        <w:rPr>
          <w:sz w:val="28"/>
          <w:szCs w:val="28"/>
        </w:rPr>
        <w:t>A</w:t>
      </w:r>
      <w:r>
        <w:rPr>
          <w:sz w:val="28"/>
          <w:szCs w:val="28"/>
        </w:rPr>
        <w:t>ssumiamo</w:t>
      </w:r>
      <w:proofErr w:type="spellEnd"/>
      <w:r>
        <w:rPr>
          <w:sz w:val="28"/>
          <w:szCs w:val="28"/>
        </w:rPr>
        <w:t xml:space="preserve"> </w:t>
      </w:r>
      <w:proofErr w:type="spellStart"/>
      <w:r>
        <w:rPr>
          <w:sz w:val="28"/>
          <w:szCs w:val="28"/>
        </w:rPr>
        <w:t>che</w:t>
      </w:r>
      <w:proofErr w:type="spellEnd"/>
      <w:r w:rsidR="00AD65D5">
        <w:rPr>
          <w:sz w:val="28"/>
          <w:szCs w:val="28"/>
        </w:rPr>
        <w:t xml:space="preserve"> </w:t>
      </w:r>
      <w:proofErr w:type="spellStart"/>
      <w:r w:rsidR="00AD65D5">
        <w:rPr>
          <w:sz w:val="28"/>
          <w:szCs w:val="28"/>
        </w:rPr>
        <w:t>l’utente</w:t>
      </w:r>
      <w:proofErr w:type="spellEnd"/>
      <w:r w:rsidR="00AD65D5">
        <w:rPr>
          <w:sz w:val="28"/>
          <w:szCs w:val="28"/>
        </w:rPr>
        <w:t xml:space="preserve"> </w:t>
      </w:r>
      <w:proofErr w:type="spellStart"/>
      <w:r w:rsidR="00AD65D5">
        <w:rPr>
          <w:sz w:val="28"/>
          <w:szCs w:val="28"/>
        </w:rPr>
        <w:t>accetti</w:t>
      </w:r>
      <w:proofErr w:type="spellEnd"/>
      <w:r w:rsidR="00AD65D5">
        <w:rPr>
          <w:sz w:val="28"/>
          <w:szCs w:val="28"/>
        </w:rPr>
        <w:t xml:space="preserve"> le </w:t>
      </w:r>
      <w:proofErr w:type="spellStart"/>
      <w:r w:rsidR="00AD65D5">
        <w:rPr>
          <w:sz w:val="28"/>
          <w:szCs w:val="28"/>
        </w:rPr>
        <w:t>condizioni</w:t>
      </w:r>
      <w:proofErr w:type="spellEnd"/>
      <w:r w:rsidR="00AD65D5">
        <w:rPr>
          <w:sz w:val="28"/>
          <w:szCs w:val="28"/>
        </w:rPr>
        <w:t xml:space="preserve"> di </w:t>
      </w:r>
      <w:proofErr w:type="spellStart"/>
      <w:r w:rsidR="00AD65D5">
        <w:rPr>
          <w:sz w:val="28"/>
          <w:szCs w:val="28"/>
        </w:rPr>
        <w:t>conservazione</w:t>
      </w:r>
      <w:proofErr w:type="spellEnd"/>
      <w:r w:rsidR="00AD65D5">
        <w:rPr>
          <w:sz w:val="28"/>
          <w:szCs w:val="28"/>
        </w:rPr>
        <w:t xml:space="preserve"> </w:t>
      </w:r>
      <w:proofErr w:type="spellStart"/>
      <w:r w:rsidR="00AD65D5">
        <w:rPr>
          <w:sz w:val="28"/>
          <w:szCs w:val="28"/>
        </w:rPr>
        <w:t>dei</w:t>
      </w:r>
      <w:proofErr w:type="spellEnd"/>
      <w:r w:rsidR="00AD65D5">
        <w:rPr>
          <w:sz w:val="28"/>
          <w:szCs w:val="28"/>
        </w:rPr>
        <w:t xml:space="preserve"> </w:t>
      </w:r>
      <w:proofErr w:type="spellStart"/>
      <w:r w:rsidR="00AD65D5">
        <w:rPr>
          <w:sz w:val="28"/>
          <w:szCs w:val="28"/>
        </w:rPr>
        <w:t>dati</w:t>
      </w:r>
      <w:proofErr w:type="spellEnd"/>
      <w:r w:rsidR="00AD65D5">
        <w:rPr>
          <w:sz w:val="28"/>
          <w:szCs w:val="28"/>
        </w:rPr>
        <w:t xml:space="preserve"> </w:t>
      </w:r>
      <w:proofErr w:type="spellStart"/>
      <w:r w:rsidR="00AD65D5">
        <w:rPr>
          <w:sz w:val="28"/>
          <w:szCs w:val="28"/>
        </w:rPr>
        <w:t>personali</w:t>
      </w:r>
      <w:proofErr w:type="spellEnd"/>
      <w:r w:rsidR="00AD65D5">
        <w:rPr>
          <w:sz w:val="28"/>
          <w:szCs w:val="28"/>
        </w:rPr>
        <w:t xml:space="preserve"> a </w:t>
      </w:r>
      <w:proofErr w:type="spellStart"/>
      <w:r w:rsidR="00AD65D5">
        <w:rPr>
          <w:sz w:val="28"/>
          <w:szCs w:val="28"/>
        </w:rPr>
        <w:t>noi</w:t>
      </w:r>
      <w:proofErr w:type="spellEnd"/>
      <w:r w:rsidR="00AD65D5">
        <w:rPr>
          <w:sz w:val="28"/>
          <w:szCs w:val="28"/>
        </w:rPr>
        <w:t xml:space="preserve"> </w:t>
      </w:r>
      <w:proofErr w:type="spellStart"/>
      <w:r w:rsidR="00AD65D5">
        <w:rPr>
          <w:sz w:val="28"/>
          <w:szCs w:val="28"/>
        </w:rPr>
        <w:t>necessarie</w:t>
      </w:r>
      <w:proofErr w:type="spellEnd"/>
      <w:r w:rsidR="00AD65D5">
        <w:rPr>
          <w:sz w:val="28"/>
          <w:szCs w:val="28"/>
        </w:rPr>
        <w:t xml:space="preserve"> per </w:t>
      </w:r>
      <w:proofErr w:type="spellStart"/>
      <w:r w:rsidR="00AD65D5">
        <w:rPr>
          <w:sz w:val="28"/>
          <w:szCs w:val="28"/>
        </w:rPr>
        <w:t>il</w:t>
      </w:r>
      <w:proofErr w:type="spellEnd"/>
      <w:r w:rsidR="00AD65D5">
        <w:rPr>
          <w:sz w:val="28"/>
          <w:szCs w:val="28"/>
        </w:rPr>
        <w:t xml:space="preserve"> </w:t>
      </w:r>
      <w:proofErr w:type="spellStart"/>
      <w:r w:rsidR="00AD65D5">
        <w:rPr>
          <w:sz w:val="28"/>
          <w:szCs w:val="28"/>
        </w:rPr>
        <w:t>funzionamento</w:t>
      </w:r>
      <w:proofErr w:type="spellEnd"/>
      <w:r w:rsidR="00AD65D5">
        <w:rPr>
          <w:sz w:val="28"/>
          <w:szCs w:val="28"/>
        </w:rPr>
        <w:t xml:space="preserve"> del </w:t>
      </w:r>
      <w:proofErr w:type="spellStart"/>
      <w:r w:rsidR="00AD65D5">
        <w:rPr>
          <w:sz w:val="28"/>
          <w:szCs w:val="28"/>
        </w:rPr>
        <w:t>sistema</w:t>
      </w:r>
      <w:proofErr w:type="spellEnd"/>
    </w:p>
    <w:p w14:paraId="1D2FC219" w14:textId="77777777" w:rsidR="00AD65D5" w:rsidRPr="00C65B6D" w:rsidRDefault="00AD65D5" w:rsidP="00C65B6D">
      <w:pPr>
        <w:rPr>
          <w:sz w:val="28"/>
          <w:szCs w:val="28"/>
        </w:rPr>
      </w:pPr>
    </w:p>
    <w:p w14:paraId="7657D173" w14:textId="3A83DC9C" w:rsidR="009131BF" w:rsidRPr="004C2BA1" w:rsidRDefault="001676F9" w:rsidP="004C2BA1">
      <w:pPr>
        <w:pStyle w:val="Titolo"/>
        <w:spacing w:line="360" w:lineRule="auto"/>
      </w:pPr>
      <w:proofErr w:type="spellStart"/>
      <w:r>
        <w:rPr>
          <w:rStyle w:val="Enfasiintensa"/>
          <w:sz w:val="28"/>
        </w:rPr>
        <w:lastRenderedPageBreak/>
        <w:t>A.6</w:t>
      </w:r>
      <w:proofErr w:type="spellEnd"/>
      <w:r>
        <w:rPr>
          <w:rStyle w:val="Enfasiintensa"/>
          <w:sz w:val="28"/>
        </w:rPr>
        <w:t xml:space="preserve"> Use Case Diagrams</w:t>
      </w:r>
      <w:r w:rsidR="00541685">
        <w:rPr>
          <w:noProof/>
        </w:rPr>
        <w:drawing>
          <wp:inline distT="0" distB="0" distL="0" distR="0" wp14:anchorId="19B0199E" wp14:editId="433099AA">
            <wp:extent cx="5486400" cy="6120000"/>
            <wp:effectExtent l="0" t="0" r="0" b="0"/>
            <wp:docPr id="4" name="Immagine 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1.png"/>
                    <pic:cNvPicPr/>
                  </pic:nvPicPr>
                  <pic:blipFill rotWithShape="1">
                    <a:blip r:embed="rId8"/>
                    <a:srcRect b="4500"/>
                    <a:stretch/>
                  </pic:blipFill>
                  <pic:spPr bwMode="auto">
                    <a:xfrm>
                      <a:off x="0" y="0"/>
                      <a:ext cx="5486400" cy="6120000"/>
                    </a:xfrm>
                    <a:prstGeom prst="rect">
                      <a:avLst/>
                    </a:prstGeom>
                    <a:ln>
                      <a:noFill/>
                    </a:ln>
                    <a:extLst>
                      <a:ext uri="{53640926-AAD7-44D8-BBD7-CCE9431645EC}">
                        <a14:shadowObscured xmlns:a14="http://schemas.microsoft.com/office/drawing/2010/main"/>
                      </a:ext>
                    </a:extLst>
                  </pic:spPr>
                </pic:pic>
              </a:graphicData>
            </a:graphic>
          </wp:inline>
        </w:drawing>
      </w:r>
      <w:r w:rsidR="000A7BD8" w:rsidRPr="00374CA7">
        <w:rPr>
          <w:rStyle w:val="Enfasiintensa"/>
          <w:rFonts w:ascii="Arial" w:hAnsi="Arial" w:cs="Arial"/>
          <w:sz w:val="28"/>
        </w:rPr>
        <w:br w:type="page"/>
      </w:r>
      <w:r w:rsidR="00905517">
        <w:rPr>
          <w:noProof/>
        </w:rPr>
        <w:lastRenderedPageBreak/>
        <w:t>C</w:t>
      </w:r>
      <w:r w:rsidR="0047226A">
        <w:rPr>
          <w:noProof/>
        </w:rPr>
        <w:t>. Archite</w:t>
      </w:r>
      <w:r w:rsidR="00905517">
        <w:rPr>
          <w:noProof/>
        </w:rPr>
        <w:t>ttura Software</w:t>
      </w:r>
      <w:r w:rsidR="00ED25DB">
        <w:rPr>
          <w:noProof/>
        </w:rPr>
        <w:t xml:space="preserve"> </w:t>
      </w:r>
    </w:p>
    <w:p w14:paraId="36866FD1" w14:textId="77777777" w:rsidR="000157E0" w:rsidRDefault="009131BF" w:rsidP="000157E0">
      <w:pPr>
        <w:pStyle w:val="Titolo"/>
        <w:spacing w:line="360" w:lineRule="auto"/>
        <w:rPr>
          <w:rStyle w:val="Enfasiintensa"/>
          <w:sz w:val="28"/>
        </w:rPr>
      </w:pPr>
      <w:proofErr w:type="spellStart"/>
      <w:r w:rsidRPr="000157E0">
        <w:rPr>
          <w:rStyle w:val="Enfasiintensa"/>
          <w:sz w:val="28"/>
        </w:rPr>
        <w:t>C.1The</w:t>
      </w:r>
      <w:proofErr w:type="spellEnd"/>
      <w:r w:rsidRPr="000157E0">
        <w:rPr>
          <w:rStyle w:val="Enfasiintensa"/>
          <w:sz w:val="28"/>
        </w:rPr>
        <w:t xml:space="preserve"> static view of the system: Component Diagram </w:t>
      </w:r>
    </w:p>
    <w:p w14:paraId="5E7C7D6A" w14:textId="77777777" w:rsidR="00C37553" w:rsidRDefault="00C37553" w:rsidP="00DD7C24">
      <w:pPr>
        <w:rPr>
          <w:rFonts w:ascii="Arial" w:hAnsi="Arial" w:cs="Arial"/>
          <w:i/>
          <w:color w:val="FF0000"/>
          <w:sz w:val="22"/>
        </w:rPr>
      </w:pPr>
    </w:p>
    <w:p w14:paraId="0B77D1DC" w14:textId="77777777" w:rsidR="00383BEF" w:rsidRDefault="00587B1A" w:rsidP="00500197">
      <w:r>
        <w:rPr>
          <w:noProof/>
        </w:rPr>
        <w:drawing>
          <wp:inline distT="0" distB="0" distL="0" distR="0" wp14:anchorId="6D08A2EA" wp14:editId="32B15ED6">
            <wp:extent cx="5486400" cy="3939540"/>
            <wp:effectExtent l="0" t="0" r="0" b="3810"/>
            <wp:docPr id="5" name="Immagine 5"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jpg"/>
                    <pic:cNvPicPr/>
                  </pic:nvPicPr>
                  <pic:blipFill>
                    <a:blip r:embed="rId9"/>
                    <a:stretch>
                      <a:fillRect/>
                    </a:stretch>
                  </pic:blipFill>
                  <pic:spPr>
                    <a:xfrm>
                      <a:off x="0" y="0"/>
                      <a:ext cx="5486400" cy="3939540"/>
                    </a:xfrm>
                    <a:prstGeom prst="rect">
                      <a:avLst/>
                    </a:prstGeom>
                  </pic:spPr>
                </pic:pic>
              </a:graphicData>
            </a:graphic>
          </wp:inline>
        </w:drawing>
      </w:r>
      <w:r w:rsidR="00C37553">
        <w:br/>
      </w:r>
    </w:p>
    <w:p w14:paraId="77564580" w14:textId="1B9EDA0F" w:rsidR="00500197" w:rsidRPr="00F5466C" w:rsidDel="001B149A" w:rsidRDefault="00500197" w:rsidP="00500197">
      <w:pPr>
        <w:rPr>
          <w:del w:id="199" w:author="piero f" w:date="2019-12-16T11:51:00Z"/>
          <w:sz w:val="28"/>
          <w:szCs w:val="28"/>
        </w:rPr>
      </w:pPr>
      <w:del w:id="200" w:author="piero f" w:date="2019-12-16T11:51:00Z">
        <w:r w:rsidRPr="00F5466C" w:rsidDel="001B149A">
          <w:rPr>
            <w:sz w:val="28"/>
            <w:szCs w:val="28"/>
          </w:rPr>
          <w:delText xml:space="preserve">Il team ha deciso di utilizzare MVC Pattern (Model-View-Controller), ovvero un Pattern Architetturale molto diffuso nello sviluppo software, in particolare nell’ambito della programmazione orientata ad oggetti. La suddivisone in strati facilita la scalabilità e la manutenzione del software. </w:delText>
        </w:r>
      </w:del>
    </w:p>
    <w:p w14:paraId="43B54180" w14:textId="61A2DFDA" w:rsidR="00500197" w:rsidRPr="00F5466C" w:rsidDel="001B149A" w:rsidRDefault="00500197" w:rsidP="00500197">
      <w:pPr>
        <w:rPr>
          <w:del w:id="201" w:author="piero f" w:date="2019-12-16T11:51:00Z"/>
          <w:sz w:val="28"/>
          <w:szCs w:val="28"/>
        </w:rPr>
      </w:pPr>
      <w:del w:id="202" w:author="piero f" w:date="2019-12-16T11:51:00Z">
        <w:r w:rsidRPr="00F5466C" w:rsidDel="001B149A">
          <w:rPr>
            <w:sz w:val="28"/>
            <w:szCs w:val="28"/>
          </w:rPr>
          <w:delText xml:space="preserve"> Il pattern è basato sulla separazione dei compiti fra i componenti software che interpretano tre ruoli principali:</w:delText>
        </w:r>
      </w:del>
    </w:p>
    <w:p w14:paraId="1B9EAB09" w14:textId="049A55CA" w:rsidR="00500197" w:rsidRPr="00F5466C" w:rsidDel="001B149A" w:rsidRDefault="00500197" w:rsidP="00500197">
      <w:pPr>
        <w:rPr>
          <w:del w:id="203" w:author="piero f" w:date="2019-12-16T11:51:00Z"/>
          <w:sz w:val="28"/>
          <w:szCs w:val="28"/>
        </w:rPr>
      </w:pPr>
      <w:del w:id="204" w:author="piero f" w:date="2019-12-16T11:51:00Z">
        <w:r w:rsidRPr="00F5466C" w:rsidDel="001B149A">
          <w:rPr>
            <w:sz w:val="28"/>
            <w:szCs w:val="28"/>
          </w:rPr>
          <w:delText xml:space="preserve"> • Model fornisce i metodi per accedere ai dati utili all'applicazione;</w:delText>
        </w:r>
      </w:del>
    </w:p>
    <w:p w14:paraId="31144273" w14:textId="558D0750" w:rsidR="00500197" w:rsidRPr="00F5466C" w:rsidDel="001B149A" w:rsidRDefault="00500197" w:rsidP="00500197">
      <w:pPr>
        <w:rPr>
          <w:del w:id="205" w:author="piero f" w:date="2019-12-16T11:51:00Z"/>
          <w:sz w:val="28"/>
          <w:szCs w:val="28"/>
        </w:rPr>
      </w:pPr>
      <w:del w:id="206" w:author="piero f" w:date="2019-12-16T11:51:00Z">
        <w:r w:rsidRPr="00F5466C" w:rsidDel="001B149A">
          <w:rPr>
            <w:sz w:val="28"/>
            <w:szCs w:val="28"/>
          </w:rPr>
          <w:delText xml:space="preserve"> • View visualizza i dati contenuti nel model e si occupa dell'interazione con utenti e agenti;</w:delText>
        </w:r>
      </w:del>
    </w:p>
    <w:p w14:paraId="19BC8C25" w14:textId="4A6E1DBA" w:rsidR="00AC6DF4" w:rsidRPr="004B07C0" w:rsidDel="001B149A" w:rsidRDefault="00500197" w:rsidP="00AC6DF4">
      <w:pPr>
        <w:rPr>
          <w:del w:id="207" w:author="piero f" w:date="2019-12-16T11:51:00Z"/>
          <w:b/>
          <w:bCs/>
          <w:i/>
          <w:iCs/>
          <w:color w:val="4F81BD"/>
          <w:sz w:val="28"/>
          <w:szCs w:val="28"/>
        </w:rPr>
      </w:pPr>
      <w:del w:id="208" w:author="piero f" w:date="2019-12-16T11:51:00Z">
        <w:r w:rsidRPr="00F5466C" w:rsidDel="001B149A">
          <w:rPr>
            <w:sz w:val="28"/>
            <w:szCs w:val="28"/>
          </w:rPr>
          <w:delText xml:space="preserve"> • Controller riceve i comandi dell'utente (in genere attraverso il view) e li attua modificando lo stato degli altri due componenti</w:delText>
        </w:r>
      </w:del>
    </w:p>
    <w:p w14:paraId="7159269A" w14:textId="7D7740D5" w:rsidR="00AC6DF4" w:rsidDel="001B149A" w:rsidRDefault="00AC6DF4" w:rsidP="00AC6DF4">
      <w:pPr>
        <w:rPr>
          <w:del w:id="209" w:author="piero f" w:date="2019-12-16T11:46:00Z"/>
        </w:rPr>
      </w:pPr>
    </w:p>
    <w:p w14:paraId="4DF033CF" w14:textId="38C234BC" w:rsidR="00EC7A0C" w:rsidRPr="00BF620D" w:rsidRDefault="000157E0" w:rsidP="00193B67">
      <w:pPr>
        <w:pStyle w:val="Titolo"/>
        <w:rPr>
          <w:noProof/>
        </w:rPr>
      </w:pPr>
      <w:del w:id="210" w:author="piero f" w:date="2019-12-16T11:46:00Z">
        <w:r w:rsidDel="001B149A">
          <w:rPr>
            <w:noProof/>
          </w:rPr>
          <w:br w:type="page"/>
        </w:r>
      </w:del>
      <w:r w:rsidR="00905517">
        <w:rPr>
          <w:noProof/>
        </w:rPr>
        <w:lastRenderedPageBreak/>
        <w:t>D</w:t>
      </w:r>
      <w:r w:rsidR="00EC7A0C" w:rsidRPr="00BF620D">
        <w:rPr>
          <w:noProof/>
        </w:rPr>
        <w:t xml:space="preserve">. </w:t>
      </w:r>
      <w:r w:rsidR="00905517">
        <w:rPr>
          <w:noProof/>
        </w:rPr>
        <w:t xml:space="preserve">Dati e loro modellazione </w:t>
      </w:r>
      <w:r w:rsidR="00EC7A0C" w:rsidRPr="00BF620D">
        <w:rPr>
          <w:noProof/>
        </w:rPr>
        <w:t xml:space="preserve"> </w:t>
      </w:r>
    </w:p>
    <w:p w14:paraId="13006DE9" w14:textId="77777777" w:rsidR="000157E0" w:rsidRPr="00905517" w:rsidRDefault="00905517" w:rsidP="005B12E3">
      <w:pPr>
        <w:pStyle w:val="Titolo"/>
        <w:spacing w:line="276" w:lineRule="auto"/>
        <w:rPr>
          <w:rFonts w:ascii="Arial" w:hAnsi="Arial" w:cs="Arial"/>
          <w:i/>
          <w:iCs/>
          <w:color w:val="595959" w:themeColor="text1" w:themeTint="A6"/>
          <w:sz w:val="22"/>
          <w:szCs w:val="24"/>
        </w:rPr>
      </w:pPr>
      <w:r w:rsidRPr="00905517">
        <w:rPr>
          <w:rFonts w:ascii="Arial" w:hAnsi="Arial" w:cs="Arial"/>
          <w:i/>
          <w:iCs/>
          <w:color w:val="595959" w:themeColor="text1" w:themeTint="A6"/>
          <w:sz w:val="22"/>
          <w:szCs w:val="24"/>
        </w:rPr>
        <w:t xml:space="preserve">Definite le </w:t>
      </w:r>
      <w:proofErr w:type="spellStart"/>
      <w:r w:rsidRPr="00905517">
        <w:rPr>
          <w:rFonts w:ascii="Arial" w:hAnsi="Arial" w:cs="Arial"/>
          <w:i/>
          <w:iCs/>
          <w:color w:val="595959" w:themeColor="text1" w:themeTint="A6"/>
          <w:sz w:val="22"/>
          <w:szCs w:val="24"/>
        </w:rPr>
        <w:t>sorgenti</w:t>
      </w:r>
      <w:proofErr w:type="spellEnd"/>
      <w:r w:rsidRPr="00905517">
        <w:rPr>
          <w:rFonts w:ascii="Arial" w:hAnsi="Arial" w:cs="Arial"/>
          <w:i/>
          <w:iCs/>
          <w:color w:val="595959" w:themeColor="text1" w:themeTint="A6"/>
          <w:sz w:val="22"/>
          <w:szCs w:val="24"/>
        </w:rPr>
        <w:t xml:space="preserve"> di </w:t>
      </w:r>
      <w:proofErr w:type="spellStart"/>
      <w:r w:rsidRPr="00905517">
        <w:rPr>
          <w:rFonts w:ascii="Arial" w:hAnsi="Arial" w:cs="Arial"/>
          <w:i/>
          <w:iCs/>
          <w:color w:val="595959" w:themeColor="text1" w:themeTint="A6"/>
          <w:sz w:val="22"/>
          <w:szCs w:val="24"/>
        </w:rPr>
        <w:t>dati</w:t>
      </w:r>
      <w:proofErr w:type="spellEnd"/>
      <w:r w:rsidRPr="00905517">
        <w:rPr>
          <w:rFonts w:ascii="Arial" w:hAnsi="Arial" w:cs="Arial"/>
          <w:i/>
          <w:iCs/>
          <w:color w:val="595959" w:themeColor="text1" w:themeTint="A6"/>
          <w:sz w:val="22"/>
          <w:szCs w:val="24"/>
        </w:rPr>
        <w:t xml:space="preserve"> a </w:t>
      </w:r>
      <w:proofErr w:type="spellStart"/>
      <w:r w:rsidRPr="00905517">
        <w:rPr>
          <w:rFonts w:ascii="Arial" w:hAnsi="Arial" w:cs="Arial"/>
          <w:i/>
          <w:iCs/>
          <w:color w:val="595959" w:themeColor="text1" w:themeTint="A6"/>
          <w:sz w:val="22"/>
          <w:szCs w:val="24"/>
        </w:rPr>
        <w:t>voi</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necessarie</w:t>
      </w:r>
      <w:proofErr w:type="spellEnd"/>
      <w:r w:rsidRPr="00905517">
        <w:rPr>
          <w:rFonts w:ascii="Arial" w:hAnsi="Arial" w:cs="Arial"/>
          <w:i/>
          <w:iCs/>
          <w:color w:val="595959" w:themeColor="text1" w:themeTint="A6"/>
          <w:sz w:val="22"/>
          <w:szCs w:val="24"/>
        </w:rPr>
        <w:t xml:space="preserve"> per </w:t>
      </w:r>
      <w:proofErr w:type="spellStart"/>
      <w:r w:rsidRPr="00905517">
        <w:rPr>
          <w:rFonts w:ascii="Arial" w:hAnsi="Arial" w:cs="Arial"/>
          <w:i/>
          <w:iCs/>
          <w:color w:val="595959" w:themeColor="text1" w:themeTint="A6"/>
          <w:sz w:val="22"/>
          <w:szCs w:val="24"/>
        </w:rPr>
        <w:t>realizzare</w:t>
      </w:r>
      <w:proofErr w:type="spellEnd"/>
      <w:r w:rsidRPr="00905517">
        <w:rPr>
          <w:rFonts w:ascii="Arial" w:hAnsi="Arial" w:cs="Arial"/>
          <w:i/>
          <w:iCs/>
          <w:color w:val="595959" w:themeColor="text1" w:themeTint="A6"/>
          <w:sz w:val="22"/>
          <w:szCs w:val="24"/>
        </w:rPr>
        <w:t xml:space="preserve"> I </w:t>
      </w:r>
      <w:proofErr w:type="spellStart"/>
      <w:r w:rsidRPr="00905517">
        <w:rPr>
          <w:rFonts w:ascii="Arial" w:hAnsi="Arial" w:cs="Arial"/>
          <w:i/>
          <w:iCs/>
          <w:color w:val="595959" w:themeColor="text1" w:themeTint="A6"/>
          <w:sz w:val="22"/>
          <w:szCs w:val="24"/>
        </w:rPr>
        <w:t>servizi</w:t>
      </w:r>
      <w:proofErr w:type="spellEnd"/>
      <w:r w:rsidRPr="00905517">
        <w:rPr>
          <w:rFonts w:ascii="Arial" w:hAnsi="Arial" w:cs="Arial"/>
          <w:i/>
          <w:iCs/>
          <w:color w:val="595959" w:themeColor="text1" w:themeTint="A6"/>
          <w:sz w:val="22"/>
          <w:szCs w:val="24"/>
        </w:rPr>
        <w:t xml:space="preserve"> di cui sopra. </w:t>
      </w:r>
      <w:proofErr w:type="spellStart"/>
      <w:r>
        <w:rPr>
          <w:rFonts w:ascii="Arial" w:hAnsi="Arial" w:cs="Arial"/>
          <w:i/>
          <w:iCs/>
          <w:color w:val="595959" w:themeColor="text1" w:themeTint="A6"/>
          <w:sz w:val="22"/>
          <w:szCs w:val="24"/>
        </w:rPr>
        <w:t>Modellat</w:t>
      </w:r>
      <w:proofErr w:type="spellEnd"/>
      <w:r>
        <w:rPr>
          <w:rFonts w:ascii="Arial" w:hAnsi="Arial" w:cs="Arial"/>
          <w:i/>
          <w:iCs/>
          <w:color w:val="595959" w:themeColor="text1" w:themeTint="A6"/>
          <w:sz w:val="22"/>
          <w:szCs w:val="24"/>
        </w:rPr>
        <w:t xml:space="preserve"> </w:t>
      </w:r>
      <w:proofErr w:type="spellStart"/>
      <w:r>
        <w:rPr>
          <w:rFonts w:ascii="Arial" w:hAnsi="Arial" w:cs="Arial"/>
          <w:i/>
          <w:iCs/>
          <w:color w:val="595959" w:themeColor="text1" w:themeTint="A6"/>
          <w:sz w:val="22"/>
          <w:szCs w:val="24"/>
        </w:rPr>
        <w:t>tali</w:t>
      </w:r>
      <w:proofErr w:type="spellEnd"/>
      <w:r>
        <w:rPr>
          <w:rFonts w:ascii="Arial" w:hAnsi="Arial" w:cs="Arial"/>
          <w:i/>
          <w:iCs/>
          <w:color w:val="595959" w:themeColor="text1" w:themeTint="A6"/>
          <w:sz w:val="22"/>
          <w:szCs w:val="24"/>
        </w:rPr>
        <w:t xml:space="preserve"> </w:t>
      </w:r>
      <w:proofErr w:type="spellStart"/>
      <w:r>
        <w:rPr>
          <w:rFonts w:ascii="Arial" w:hAnsi="Arial" w:cs="Arial"/>
          <w:i/>
          <w:iCs/>
          <w:color w:val="595959" w:themeColor="text1" w:themeTint="A6"/>
          <w:sz w:val="22"/>
          <w:szCs w:val="24"/>
        </w:rPr>
        <w:t>dati</w:t>
      </w:r>
      <w:proofErr w:type="spellEnd"/>
      <w:r>
        <w:rPr>
          <w:rFonts w:ascii="Arial" w:hAnsi="Arial" w:cs="Arial"/>
          <w:i/>
          <w:iCs/>
          <w:color w:val="595959" w:themeColor="text1" w:themeTint="A6"/>
          <w:sz w:val="22"/>
          <w:szCs w:val="24"/>
        </w:rPr>
        <w:t xml:space="preserve"> </w:t>
      </w:r>
      <w:proofErr w:type="spellStart"/>
      <w:r>
        <w:rPr>
          <w:rFonts w:ascii="Arial" w:hAnsi="Arial" w:cs="Arial"/>
          <w:i/>
          <w:iCs/>
          <w:color w:val="595959" w:themeColor="text1" w:themeTint="A6"/>
          <w:sz w:val="22"/>
          <w:szCs w:val="24"/>
        </w:rPr>
        <w:t>tramite</w:t>
      </w:r>
      <w:proofErr w:type="spellEnd"/>
      <w:r>
        <w:rPr>
          <w:rFonts w:ascii="Arial" w:hAnsi="Arial" w:cs="Arial"/>
          <w:i/>
          <w:iCs/>
          <w:color w:val="595959" w:themeColor="text1" w:themeTint="A6"/>
          <w:sz w:val="22"/>
          <w:szCs w:val="24"/>
        </w:rPr>
        <w:t xml:space="preserve"> un ER o </w:t>
      </w:r>
      <w:proofErr w:type="spellStart"/>
      <w:r>
        <w:rPr>
          <w:rFonts w:ascii="Arial" w:hAnsi="Arial" w:cs="Arial"/>
          <w:i/>
          <w:iCs/>
          <w:color w:val="595959" w:themeColor="text1" w:themeTint="A6"/>
          <w:sz w:val="22"/>
          <w:szCs w:val="24"/>
        </w:rPr>
        <w:t>similari</w:t>
      </w:r>
      <w:proofErr w:type="spellEnd"/>
      <w:r>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Specificate</w:t>
      </w:r>
      <w:proofErr w:type="spellEnd"/>
      <w:r w:rsidRPr="00905517">
        <w:rPr>
          <w:rFonts w:ascii="Arial" w:hAnsi="Arial" w:cs="Arial"/>
          <w:i/>
          <w:iCs/>
          <w:color w:val="595959" w:themeColor="text1" w:themeTint="A6"/>
          <w:sz w:val="22"/>
          <w:szCs w:val="24"/>
        </w:rPr>
        <w:t xml:space="preserve"> se</w:t>
      </w:r>
      <w:r>
        <w:rPr>
          <w:rFonts w:ascii="Arial" w:hAnsi="Arial" w:cs="Arial"/>
          <w:i/>
          <w:iCs/>
          <w:color w:val="595959" w:themeColor="text1" w:themeTint="A6"/>
          <w:sz w:val="22"/>
          <w:szCs w:val="24"/>
        </w:rPr>
        <w:t xml:space="preserve"> e </w:t>
      </w:r>
      <w:proofErr w:type="spellStart"/>
      <w:r>
        <w:rPr>
          <w:rFonts w:ascii="Arial" w:hAnsi="Arial" w:cs="Arial"/>
          <w:i/>
          <w:iCs/>
          <w:color w:val="595959" w:themeColor="text1" w:themeTint="A6"/>
          <w:sz w:val="22"/>
          <w:szCs w:val="24"/>
        </w:rPr>
        <w:t>quali</w:t>
      </w:r>
      <w:proofErr w:type="spellEnd"/>
      <w:r>
        <w:rPr>
          <w:rFonts w:ascii="Arial" w:hAnsi="Arial" w:cs="Arial"/>
          <w:i/>
          <w:iCs/>
          <w:color w:val="595959" w:themeColor="text1" w:themeTint="A6"/>
          <w:sz w:val="22"/>
          <w:szCs w:val="24"/>
        </w:rPr>
        <w:t xml:space="preserve"> di</w:t>
      </w:r>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tali</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dati</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sono</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gia</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forniti</w:t>
      </w:r>
      <w:proofErr w:type="spellEnd"/>
      <w:r w:rsidRPr="00905517">
        <w:rPr>
          <w:rFonts w:ascii="Arial" w:hAnsi="Arial" w:cs="Arial"/>
          <w:i/>
          <w:iCs/>
          <w:color w:val="595959" w:themeColor="text1" w:themeTint="A6"/>
          <w:sz w:val="22"/>
          <w:szCs w:val="24"/>
        </w:rPr>
        <w:t xml:space="preserve"> da </w:t>
      </w:r>
      <w:proofErr w:type="spellStart"/>
      <w:r w:rsidRPr="00905517">
        <w:rPr>
          <w:rFonts w:ascii="Arial" w:hAnsi="Arial" w:cs="Arial"/>
          <w:i/>
          <w:iCs/>
          <w:color w:val="595959" w:themeColor="text1" w:themeTint="A6"/>
          <w:sz w:val="22"/>
          <w:szCs w:val="24"/>
        </w:rPr>
        <w:t>applicativi</w:t>
      </w:r>
      <w:proofErr w:type="spellEnd"/>
      <w:r w:rsidRPr="00905517">
        <w:rPr>
          <w:rFonts w:ascii="Arial" w:hAnsi="Arial" w:cs="Arial"/>
          <w:i/>
          <w:iCs/>
          <w:color w:val="595959" w:themeColor="text1" w:themeTint="A6"/>
          <w:sz w:val="22"/>
          <w:szCs w:val="24"/>
        </w:rPr>
        <w:t xml:space="preserve"> </w:t>
      </w:r>
      <w:proofErr w:type="spellStart"/>
      <w:r w:rsidRPr="00905517">
        <w:rPr>
          <w:rFonts w:ascii="Arial" w:hAnsi="Arial" w:cs="Arial"/>
          <w:i/>
          <w:iCs/>
          <w:color w:val="595959" w:themeColor="text1" w:themeTint="A6"/>
          <w:sz w:val="22"/>
          <w:szCs w:val="24"/>
        </w:rPr>
        <w:t>esistenti</w:t>
      </w:r>
      <w:proofErr w:type="spellEnd"/>
      <w:r>
        <w:rPr>
          <w:rFonts w:ascii="Arial" w:hAnsi="Arial" w:cs="Arial"/>
          <w:i/>
          <w:iCs/>
          <w:color w:val="595959" w:themeColor="text1" w:themeTint="A6"/>
          <w:sz w:val="22"/>
          <w:szCs w:val="24"/>
        </w:rPr>
        <w:t xml:space="preserve">. </w:t>
      </w:r>
      <w:r w:rsidRPr="00905517">
        <w:rPr>
          <w:rFonts w:ascii="Arial" w:hAnsi="Arial" w:cs="Arial"/>
          <w:i/>
          <w:iCs/>
          <w:color w:val="595959" w:themeColor="text1" w:themeTint="A6"/>
          <w:sz w:val="22"/>
          <w:szCs w:val="24"/>
        </w:rPr>
        <w:t xml:space="preserve"> </w:t>
      </w:r>
    </w:p>
    <w:p w14:paraId="3AEDF89B" w14:textId="5C4DE868" w:rsidR="00E04CD9" w:rsidRDefault="00E04CD9" w:rsidP="009131BF">
      <w:pPr>
        <w:pStyle w:val="Paragrafoelenco"/>
        <w:ind w:left="0"/>
        <w:rPr>
          <w:ins w:id="211" w:author="piero f" w:date="2019-12-17T11:33:00Z"/>
          <w:rFonts w:ascii="Cambria" w:hAnsi="Cambria"/>
          <w:sz w:val="24"/>
          <w:szCs w:val="24"/>
        </w:rPr>
      </w:pPr>
    </w:p>
    <w:p w14:paraId="33D9CAF4" w14:textId="184192AC" w:rsidR="00AE7779" w:rsidRDefault="00AE7779" w:rsidP="009131BF">
      <w:pPr>
        <w:pStyle w:val="Paragrafoelenco"/>
        <w:ind w:left="0"/>
        <w:rPr>
          <w:ins w:id="212" w:author="piero f" w:date="2019-12-17T11:33:00Z"/>
          <w:rFonts w:ascii="Cambria" w:hAnsi="Cambria"/>
          <w:sz w:val="24"/>
          <w:szCs w:val="24"/>
        </w:rPr>
      </w:pPr>
    </w:p>
    <w:p w14:paraId="26A495CB" w14:textId="2BAD5A17" w:rsidR="00AE7779" w:rsidRDefault="00AE7779" w:rsidP="009131BF">
      <w:pPr>
        <w:pStyle w:val="Paragrafoelenco"/>
        <w:ind w:left="0"/>
        <w:rPr>
          <w:ins w:id="213" w:author="piero f" w:date="2019-12-17T11:33:00Z"/>
          <w:rFonts w:ascii="Cambria" w:hAnsi="Cambria"/>
          <w:sz w:val="24"/>
          <w:szCs w:val="24"/>
        </w:rPr>
      </w:pPr>
    </w:p>
    <w:p w14:paraId="3465DC41" w14:textId="47DE776E" w:rsidR="00AE7779" w:rsidRDefault="00AE7779" w:rsidP="009131BF">
      <w:pPr>
        <w:pStyle w:val="Paragrafoelenco"/>
        <w:ind w:left="0"/>
        <w:rPr>
          <w:ins w:id="214" w:author="piero f" w:date="2019-12-17T11:33:00Z"/>
          <w:rFonts w:ascii="Cambria" w:hAnsi="Cambria"/>
          <w:sz w:val="24"/>
          <w:szCs w:val="24"/>
        </w:rPr>
      </w:pPr>
      <w:ins w:id="215" w:author="piero f" w:date="2019-12-17T11:33:00Z">
        <w:r>
          <w:rPr>
            <w:noProof/>
          </w:rPr>
          <w:drawing>
            <wp:inline distT="0" distB="0" distL="0" distR="0" wp14:anchorId="3C988E1A" wp14:editId="43905ECD">
              <wp:extent cx="4256314" cy="3346089"/>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2307" cy="3374384"/>
                      </a:xfrm>
                      <a:prstGeom prst="rect">
                        <a:avLst/>
                      </a:prstGeom>
                      <a:noFill/>
                      <a:ln>
                        <a:noFill/>
                      </a:ln>
                    </pic:spPr>
                  </pic:pic>
                </a:graphicData>
              </a:graphic>
            </wp:inline>
          </w:drawing>
        </w:r>
      </w:ins>
    </w:p>
    <w:p w14:paraId="7897E47B" w14:textId="62BDE96B" w:rsidR="00AE7779" w:rsidRDefault="00AE7779" w:rsidP="009131BF">
      <w:pPr>
        <w:pStyle w:val="Paragrafoelenco"/>
        <w:ind w:left="0"/>
        <w:rPr>
          <w:ins w:id="216" w:author="piero f" w:date="2019-12-17T11:33:00Z"/>
          <w:rFonts w:ascii="Cambria" w:hAnsi="Cambria"/>
          <w:sz w:val="24"/>
          <w:szCs w:val="24"/>
        </w:rPr>
      </w:pPr>
    </w:p>
    <w:p w14:paraId="2AB087F0" w14:textId="4B4FD739" w:rsidR="00AE7779" w:rsidRDefault="00AE7779" w:rsidP="009131BF">
      <w:pPr>
        <w:pStyle w:val="Paragrafoelenco"/>
        <w:ind w:left="0"/>
        <w:rPr>
          <w:ins w:id="217" w:author="piero f" w:date="2019-12-17T11:33:00Z"/>
          <w:rFonts w:ascii="Cambria" w:hAnsi="Cambria"/>
          <w:sz w:val="24"/>
          <w:szCs w:val="24"/>
        </w:rPr>
      </w:pPr>
    </w:p>
    <w:p w14:paraId="510082FE" w14:textId="77777777" w:rsidR="00AE7779" w:rsidRDefault="00AE7779" w:rsidP="009131BF">
      <w:pPr>
        <w:pStyle w:val="Paragrafoelenco"/>
        <w:ind w:left="0"/>
        <w:rPr>
          <w:ins w:id="218" w:author="piero f" w:date="2019-12-17T11:33:00Z"/>
          <w:rFonts w:ascii="Cambria" w:hAnsi="Cambria"/>
          <w:sz w:val="24"/>
          <w:szCs w:val="24"/>
        </w:rPr>
      </w:pPr>
    </w:p>
    <w:p w14:paraId="03A2CACA" w14:textId="77C7ED78" w:rsidR="00AE7779" w:rsidRDefault="00AE7779" w:rsidP="009131BF">
      <w:pPr>
        <w:pStyle w:val="Paragrafoelenco"/>
        <w:ind w:left="0"/>
        <w:rPr>
          <w:ins w:id="219" w:author="piero f" w:date="2019-12-17T11:33:00Z"/>
          <w:rFonts w:ascii="Cambria" w:hAnsi="Cambria"/>
          <w:sz w:val="24"/>
          <w:szCs w:val="24"/>
        </w:rPr>
      </w:pPr>
    </w:p>
    <w:p w14:paraId="4BEE08BB" w14:textId="7172178D" w:rsidR="00AE7779" w:rsidRDefault="00AE7779" w:rsidP="009131BF">
      <w:pPr>
        <w:pStyle w:val="Paragrafoelenco"/>
        <w:ind w:left="0"/>
        <w:rPr>
          <w:ins w:id="220" w:author="piero f" w:date="2019-12-17T11:33:00Z"/>
          <w:rFonts w:ascii="Cambria" w:hAnsi="Cambria"/>
          <w:sz w:val="24"/>
          <w:szCs w:val="24"/>
        </w:rPr>
      </w:pPr>
    </w:p>
    <w:p w14:paraId="40FE69EB" w14:textId="66F29E56" w:rsidR="00AE7779" w:rsidRDefault="00AE7779" w:rsidP="009131BF">
      <w:pPr>
        <w:pStyle w:val="Paragrafoelenco"/>
        <w:ind w:left="0"/>
        <w:rPr>
          <w:ins w:id="221" w:author="piero f" w:date="2019-12-17T11:33:00Z"/>
          <w:rFonts w:ascii="Cambria" w:hAnsi="Cambria"/>
          <w:sz w:val="24"/>
          <w:szCs w:val="24"/>
        </w:rPr>
      </w:pPr>
    </w:p>
    <w:p w14:paraId="04B127E1" w14:textId="51CB2DA1" w:rsidR="00AE7779" w:rsidRDefault="00AE7779" w:rsidP="009131BF">
      <w:pPr>
        <w:pStyle w:val="Paragrafoelenco"/>
        <w:ind w:left="0"/>
        <w:rPr>
          <w:ins w:id="222" w:author="piero f" w:date="2019-12-17T11:33:00Z"/>
          <w:rFonts w:ascii="Cambria" w:hAnsi="Cambria"/>
          <w:sz w:val="24"/>
          <w:szCs w:val="24"/>
        </w:rPr>
      </w:pPr>
    </w:p>
    <w:p w14:paraId="7AA24B9B" w14:textId="7A03E863" w:rsidR="00AE7779" w:rsidRDefault="00AE7779" w:rsidP="009131BF">
      <w:pPr>
        <w:pStyle w:val="Paragrafoelenco"/>
        <w:ind w:left="0"/>
        <w:rPr>
          <w:ins w:id="223" w:author="piero f" w:date="2019-12-17T11:33:00Z"/>
          <w:rFonts w:ascii="Cambria" w:hAnsi="Cambria"/>
          <w:sz w:val="24"/>
          <w:szCs w:val="24"/>
        </w:rPr>
      </w:pPr>
    </w:p>
    <w:p w14:paraId="02F7193A" w14:textId="5F91283F" w:rsidR="00AE7779" w:rsidRDefault="00AE7779" w:rsidP="009131BF">
      <w:pPr>
        <w:pStyle w:val="Paragrafoelenco"/>
        <w:ind w:left="0"/>
        <w:rPr>
          <w:ins w:id="224" w:author="piero f" w:date="2019-12-17T11:33:00Z"/>
          <w:rFonts w:ascii="Cambria" w:hAnsi="Cambria"/>
          <w:sz w:val="24"/>
          <w:szCs w:val="24"/>
        </w:rPr>
      </w:pPr>
    </w:p>
    <w:p w14:paraId="5EC1E109" w14:textId="77777777" w:rsidR="00AE7779" w:rsidRDefault="00AE7779" w:rsidP="009131BF">
      <w:pPr>
        <w:pStyle w:val="Paragrafoelenco"/>
        <w:ind w:left="0"/>
        <w:rPr>
          <w:ins w:id="225" w:author="piero f" w:date="2019-12-17T11:33:00Z"/>
          <w:rFonts w:ascii="Cambria" w:hAnsi="Cambria"/>
          <w:sz w:val="24"/>
          <w:szCs w:val="24"/>
        </w:rPr>
      </w:pPr>
    </w:p>
    <w:p w14:paraId="389D77E4" w14:textId="5D3431AC" w:rsidR="00AE7779" w:rsidRDefault="00AE7779" w:rsidP="009131BF">
      <w:pPr>
        <w:pStyle w:val="Paragrafoelenco"/>
        <w:ind w:left="0"/>
        <w:rPr>
          <w:ins w:id="226" w:author="piero f" w:date="2019-12-17T11:33:00Z"/>
          <w:rFonts w:ascii="Cambria" w:hAnsi="Cambria"/>
          <w:sz w:val="24"/>
          <w:szCs w:val="24"/>
        </w:rPr>
      </w:pPr>
    </w:p>
    <w:p w14:paraId="36626D40" w14:textId="58C8CE53" w:rsidR="00AE7779" w:rsidRDefault="00AE7779" w:rsidP="009131BF">
      <w:pPr>
        <w:pStyle w:val="Paragrafoelenco"/>
        <w:ind w:left="0"/>
        <w:rPr>
          <w:ins w:id="227" w:author="piero f" w:date="2019-12-17T11:33:00Z"/>
          <w:rFonts w:ascii="Cambria" w:hAnsi="Cambria"/>
          <w:sz w:val="24"/>
          <w:szCs w:val="24"/>
        </w:rPr>
      </w:pPr>
    </w:p>
    <w:p w14:paraId="2AA036B2" w14:textId="22C61647" w:rsidR="00AE7779" w:rsidRPr="00BF620D" w:rsidRDefault="00AE7779" w:rsidP="009131BF">
      <w:pPr>
        <w:pStyle w:val="Paragrafoelenco"/>
        <w:ind w:left="0"/>
        <w:rPr>
          <w:rFonts w:ascii="Cambria" w:hAnsi="Cambria"/>
          <w:sz w:val="24"/>
          <w:szCs w:val="24"/>
        </w:rPr>
      </w:pPr>
    </w:p>
    <w:p w14:paraId="705FB601" w14:textId="4263F74A" w:rsidR="00AE7779" w:rsidRDefault="00AE7779" w:rsidP="00AE7779">
      <w:pPr>
        <w:rPr>
          <w:ins w:id="228" w:author="piero f" w:date="2019-12-17T11:33:00Z"/>
        </w:rPr>
      </w:pPr>
    </w:p>
    <w:p w14:paraId="10129C71" w14:textId="3082A8C7" w:rsidR="00AE7779" w:rsidRDefault="00AE7779" w:rsidP="00AE7779">
      <w:pPr>
        <w:rPr>
          <w:ins w:id="229" w:author="piero f" w:date="2019-12-17T11:33:00Z"/>
        </w:rPr>
      </w:pPr>
    </w:p>
    <w:p w14:paraId="1F91B003" w14:textId="4724BE34" w:rsidR="00AE7779" w:rsidRDefault="00AE7779" w:rsidP="00AE7779">
      <w:pPr>
        <w:rPr>
          <w:ins w:id="230" w:author="piero f" w:date="2019-12-17T11:33:00Z"/>
        </w:rPr>
      </w:pPr>
    </w:p>
    <w:p w14:paraId="67A1BA9D" w14:textId="77777777" w:rsidR="00AE7779" w:rsidRPr="00AE7779" w:rsidRDefault="00AE7779" w:rsidP="00AE7779">
      <w:pPr>
        <w:rPr>
          <w:ins w:id="231" w:author="piero f" w:date="2019-12-17T11:32:00Z"/>
          <w:rPrChange w:id="232" w:author="piero f" w:date="2019-12-17T11:33:00Z">
            <w:rPr>
              <w:ins w:id="233" w:author="piero f" w:date="2019-12-17T11:32:00Z"/>
              <w:noProof/>
            </w:rPr>
          </w:rPrChange>
        </w:rPr>
        <w:pPrChange w:id="234" w:author="piero f" w:date="2019-12-17T11:33:00Z">
          <w:pPr>
            <w:pStyle w:val="Titolo"/>
          </w:pPr>
        </w:pPrChange>
      </w:pPr>
    </w:p>
    <w:p w14:paraId="56673570" w14:textId="29FDA139" w:rsidR="00E04CD9" w:rsidRPr="005B12E3" w:rsidRDefault="005B12E3" w:rsidP="00C2329D">
      <w:pPr>
        <w:pStyle w:val="Titolo"/>
        <w:rPr>
          <w:rFonts w:ascii="Arial" w:hAnsi="Arial" w:cs="Arial"/>
          <w:noProof/>
          <w:sz w:val="48"/>
        </w:rPr>
      </w:pPr>
      <w:r w:rsidRPr="00AE7779">
        <w:rPr>
          <w:rPrChange w:id="235" w:author="piero f" w:date="2019-12-17T11:32:00Z">
            <w:rPr>
              <w:noProof/>
            </w:rPr>
          </w:rPrChange>
        </w:rPr>
        <w:br w:type="page"/>
      </w:r>
      <w:r w:rsidR="00C2329D">
        <w:rPr>
          <w:noProof/>
        </w:rPr>
        <w:lastRenderedPageBreak/>
        <w:t>E</w:t>
      </w:r>
      <w:r w:rsidR="00E04CD9">
        <w:rPr>
          <w:noProof/>
        </w:rPr>
        <w:t>. Design Decisions</w:t>
      </w:r>
      <w:r w:rsidR="000157E0">
        <w:rPr>
          <w:noProof/>
        </w:rPr>
        <w:t xml:space="preserve">     </w:t>
      </w:r>
      <w:r w:rsidR="000157E0">
        <w:rPr>
          <w:noProof/>
        </w:rPr>
        <w:br/>
      </w:r>
      <w:r w:rsidR="000157E0" w:rsidRPr="005B12E3">
        <w:rPr>
          <w:rFonts w:ascii="Arial" w:hAnsi="Arial" w:cs="Arial"/>
          <w:sz w:val="22"/>
          <w:szCs w:val="24"/>
        </w:rPr>
        <w:t xml:space="preserve">&lt;Document here the </w:t>
      </w:r>
      <w:r w:rsidR="00193B67" w:rsidRPr="00193B67">
        <w:rPr>
          <w:rFonts w:ascii="Arial" w:hAnsi="Arial" w:cs="Arial"/>
          <w:b/>
          <w:sz w:val="22"/>
          <w:szCs w:val="24"/>
        </w:rPr>
        <w:t>5</w:t>
      </w:r>
      <w:r w:rsidR="00193B67">
        <w:rPr>
          <w:rFonts w:ascii="Arial" w:hAnsi="Arial" w:cs="Arial"/>
          <w:sz w:val="22"/>
          <w:szCs w:val="24"/>
        </w:rPr>
        <w:t xml:space="preserve"> </w:t>
      </w:r>
      <w:r w:rsidR="000157E0" w:rsidRPr="005B12E3">
        <w:rPr>
          <w:rFonts w:ascii="Arial" w:hAnsi="Arial" w:cs="Arial"/>
          <w:sz w:val="22"/>
          <w:szCs w:val="24"/>
        </w:rPr>
        <w:t xml:space="preserve">most important design decisions you had to take. You can use both a textual </w:t>
      </w:r>
      <w:proofErr w:type="gramStart"/>
      <w:r w:rsidR="000157E0" w:rsidRPr="005B12E3">
        <w:rPr>
          <w:rFonts w:ascii="Arial" w:hAnsi="Arial" w:cs="Arial"/>
          <w:sz w:val="22"/>
          <w:szCs w:val="24"/>
        </w:rPr>
        <w:t>or</w:t>
      </w:r>
      <w:proofErr w:type="gramEnd"/>
      <w:r w:rsidR="000157E0" w:rsidRPr="005B12E3">
        <w:rPr>
          <w:rFonts w:ascii="Arial" w:hAnsi="Arial" w:cs="Arial"/>
          <w:sz w:val="22"/>
          <w:szCs w:val="24"/>
        </w:rPr>
        <w:t xml:space="preserve"> a diagrammatic specification.&gt;</w:t>
      </w:r>
      <w:r w:rsidR="00E04CD9" w:rsidRPr="005B12E3">
        <w:rPr>
          <w:rFonts w:ascii="Arial" w:hAnsi="Arial" w:cs="Arial"/>
          <w:noProof/>
          <w:sz w:val="48"/>
        </w:rPr>
        <w:t xml:space="preserve"> </w:t>
      </w:r>
    </w:p>
    <w:p w14:paraId="5079EF70" w14:textId="2E6B4B63" w:rsidR="000157E0" w:rsidRPr="000157E0" w:rsidRDefault="000157E0" w:rsidP="000157E0"/>
    <w:p w14:paraId="70E38F26" w14:textId="77777777" w:rsidR="000157E0" w:rsidRPr="000157E0" w:rsidRDefault="000157E0" w:rsidP="000157E0"/>
    <w:p w14:paraId="33EF7551" w14:textId="1D2CDEF6" w:rsidR="00684D5B" w:rsidRPr="00910B91" w:rsidRDefault="00910B91" w:rsidP="00684D5B">
      <w:pPr>
        <w:rPr>
          <w:b/>
          <w:bCs/>
          <w:sz w:val="28"/>
          <w:szCs w:val="28"/>
          <w:lang w:val="en-GB"/>
        </w:rPr>
      </w:pPr>
      <w:r w:rsidRPr="00910B91">
        <w:rPr>
          <w:b/>
          <w:bCs/>
          <w:sz w:val="28"/>
          <w:szCs w:val="28"/>
          <w:lang w:val="en-GB"/>
        </w:rPr>
        <w:t>Functional requirements</w:t>
      </w:r>
      <w:r w:rsidR="00684D5B" w:rsidRPr="00910B91">
        <w:rPr>
          <w:b/>
          <w:bCs/>
          <w:sz w:val="28"/>
          <w:szCs w:val="28"/>
          <w:lang w:val="en-GB"/>
        </w:rPr>
        <w:t>:</w:t>
      </w:r>
    </w:p>
    <w:p w14:paraId="04748251" w14:textId="74C827B1" w:rsidR="00684D5B" w:rsidRPr="00910B91" w:rsidRDefault="00910B91" w:rsidP="00684D5B">
      <w:pPr>
        <w:pStyle w:val="Paragrafoelenco"/>
        <w:numPr>
          <w:ilvl w:val="0"/>
          <w:numId w:val="45"/>
        </w:numPr>
        <w:rPr>
          <w:rFonts w:ascii="Times New Roman" w:hAnsi="Times New Roman"/>
          <w:sz w:val="28"/>
          <w:szCs w:val="28"/>
          <w:lang w:val="en-GB"/>
        </w:rPr>
      </w:pPr>
      <w:r w:rsidRPr="00910B91">
        <w:rPr>
          <w:rFonts w:ascii="Times New Roman" w:hAnsi="Times New Roman"/>
          <w:sz w:val="28"/>
          <w:szCs w:val="28"/>
          <w:lang w:val="it-IT"/>
        </w:rPr>
        <w:t xml:space="preserve">Decomposizione funzionale: il sistema viene scomposto in funzionalità, ordinato per </w:t>
      </w:r>
      <w:r w:rsidR="00684D5B" w:rsidRPr="00910B91">
        <w:rPr>
          <w:rFonts w:ascii="Times New Roman" w:hAnsi="Times New Roman"/>
          <w:sz w:val="28"/>
          <w:szCs w:val="28"/>
          <w:lang w:val="it-IT"/>
        </w:rPr>
        <w:t>operazione e decomposto in altri piccoli moduli;</w:t>
      </w:r>
    </w:p>
    <w:p w14:paraId="04B80165" w14:textId="6423A143" w:rsidR="00684D5B" w:rsidRPr="00910B91" w:rsidRDefault="00910B91" w:rsidP="00684D5B">
      <w:pPr>
        <w:pStyle w:val="Paragrafoelenco"/>
        <w:numPr>
          <w:ilvl w:val="0"/>
          <w:numId w:val="45"/>
        </w:numPr>
        <w:rPr>
          <w:rFonts w:ascii="Times New Roman" w:hAnsi="Times New Roman"/>
          <w:sz w:val="28"/>
          <w:szCs w:val="28"/>
          <w:lang w:val="en-GB"/>
        </w:rPr>
      </w:pPr>
      <w:r w:rsidRPr="00910B91">
        <w:rPr>
          <w:rFonts w:ascii="Times New Roman" w:hAnsi="Times New Roman"/>
          <w:sz w:val="28"/>
          <w:szCs w:val="28"/>
          <w:lang w:val="it-IT"/>
        </w:rPr>
        <w:t xml:space="preserve">Decomposizione </w:t>
      </w:r>
      <w:proofErr w:type="spellStart"/>
      <w:r w:rsidRPr="00910B91">
        <w:rPr>
          <w:rFonts w:ascii="Times New Roman" w:hAnsi="Times New Roman"/>
          <w:sz w:val="28"/>
          <w:szCs w:val="28"/>
          <w:lang w:val="it-IT"/>
        </w:rPr>
        <w:t>object-oriented</w:t>
      </w:r>
      <w:proofErr w:type="spellEnd"/>
      <w:r w:rsidRPr="00910B91">
        <w:rPr>
          <w:rFonts w:ascii="Times New Roman" w:hAnsi="Times New Roman"/>
          <w:sz w:val="28"/>
          <w:szCs w:val="28"/>
          <w:lang w:val="it-IT"/>
        </w:rPr>
        <w:t>: il sistema viene scomposto in classi, ogni classe è un’entità importante nel dominio dell’applicazione, le classi possono essere scomposte in piccole classi.</w:t>
      </w:r>
    </w:p>
    <w:p w14:paraId="221A3A5D" w14:textId="68B3699C" w:rsidR="00684D5B" w:rsidRPr="00910B91" w:rsidRDefault="00910B91" w:rsidP="00684D5B">
      <w:pPr>
        <w:ind w:left="360"/>
        <w:rPr>
          <w:sz w:val="28"/>
          <w:szCs w:val="28"/>
          <w:lang w:val="it-IT"/>
        </w:rPr>
      </w:pPr>
      <w:r w:rsidRPr="00910B91">
        <w:rPr>
          <w:sz w:val="28"/>
          <w:szCs w:val="28"/>
          <w:lang w:val="it-IT"/>
        </w:rPr>
        <w:t>Scelta:</w:t>
      </w:r>
    </w:p>
    <w:p w14:paraId="633DBDE0" w14:textId="59F442FE" w:rsidR="00684D5B" w:rsidRPr="00910B91" w:rsidRDefault="00910B91" w:rsidP="00684D5B">
      <w:pPr>
        <w:ind w:left="360"/>
        <w:rPr>
          <w:sz w:val="28"/>
          <w:szCs w:val="28"/>
          <w:lang w:val="it-IT"/>
        </w:rPr>
      </w:pPr>
      <w:r w:rsidRPr="00910B91">
        <w:rPr>
          <w:sz w:val="28"/>
          <w:szCs w:val="28"/>
          <w:lang w:val="it-IT"/>
        </w:rPr>
        <w:t xml:space="preserve">Il team ha deciso di optare per la decomposizione funzionale </w:t>
      </w:r>
      <w:proofErr w:type="spellStart"/>
      <w:r w:rsidRPr="00910B91">
        <w:rPr>
          <w:sz w:val="28"/>
          <w:szCs w:val="28"/>
          <w:lang w:val="it-IT"/>
        </w:rPr>
        <w:t>perchè</w:t>
      </w:r>
      <w:proofErr w:type="spellEnd"/>
      <w:r w:rsidRPr="00910B91">
        <w:rPr>
          <w:sz w:val="28"/>
          <w:szCs w:val="28"/>
          <w:lang w:val="it-IT"/>
        </w:rPr>
        <w:t xml:space="preserve"> ritenuto più consono per svolgere tale progetto.</w:t>
      </w:r>
    </w:p>
    <w:p w14:paraId="52AA2E23" w14:textId="77777777" w:rsidR="00684D5B" w:rsidRPr="00910B91" w:rsidRDefault="00684D5B" w:rsidP="00684D5B">
      <w:pPr>
        <w:rPr>
          <w:sz w:val="28"/>
          <w:szCs w:val="28"/>
          <w:lang w:val="en-GB"/>
        </w:rPr>
      </w:pPr>
    </w:p>
    <w:p w14:paraId="65B8E6E7" w14:textId="26BFC64E" w:rsidR="00684D5B" w:rsidRPr="00910B91" w:rsidRDefault="00910B91" w:rsidP="00684D5B">
      <w:pPr>
        <w:rPr>
          <w:sz w:val="28"/>
          <w:szCs w:val="28"/>
          <w:lang w:val="it-IT"/>
        </w:rPr>
      </w:pPr>
      <w:r>
        <w:rPr>
          <w:b/>
          <w:bCs/>
          <w:sz w:val="28"/>
          <w:szCs w:val="28"/>
          <w:lang w:val="en-GB"/>
        </w:rPr>
        <w:t>N</w:t>
      </w:r>
      <w:r w:rsidRPr="00910B91">
        <w:rPr>
          <w:b/>
          <w:bCs/>
          <w:sz w:val="28"/>
          <w:szCs w:val="28"/>
          <w:lang w:val="en-GB"/>
        </w:rPr>
        <w:t>on</w:t>
      </w:r>
      <w:r>
        <w:rPr>
          <w:b/>
          <w:bCs/>
          <w:sz w:val="28"/>
          <w:szCs w:val="28"/>
          <w:lang w:val="en-GB"/>
        </w:rPr>
        <w:t>-</w:t>
      </w:r>
      <w:r w:rsidRPr="00910B91">
        <w:rPr>
          <w:b/>
          <w:bCs/>
          <w:sz w:val="28"/>
          <w:szCs w:val="28"/>
          <w:lang w:val="en-GB"/>
        </w:rPr>
        <w:t>functional requirements</w:t>
      </w:r>
      <w:r w:rsidR="00684D5B" w:rsidRPr="00910B91">
        <w:rPr>
          <w:b/>
          <w:bCs/>
          <w:sz w:val="28"/>
          <w:szCs w:val="28"/>
          <w:lang w:val="en-GB"/>
        </w:rPr>
        <w:t>:</w:t>
      </w:r>
      <w:r w:rsidR="00684D5B" w:rsidRPr="00910B91">
        <w:rPr>
          <w:sz w:val="28"/>
          <w:szCs w:val="28"/>
          <w:lang w:val="en-GB"/>
        </w:rPr>
        <w:t xml:space="preserve"> </w:t>
      </w:r>
      <w:r w:rsidRPr="00910B91">
        <w:rPr>
          <w:sz w:val="28"/>
          <w:szCs w:val="28"/>
          <w:lang w:val="it-IT"/>
        </w:rPr>
        <w:t>il team ha deciso di dar più importanza ai seguenti requisiti non funzionali essendo essenziali per il cor</w:t>
      </w:r>
      <w:r w:rsidR="00684D5B" w:rsidRPr="00910B91">
        <w:rPr>
          <w:sz w:val="28"/>
          <w:szCs w:val="28"/>
          <w:lang w:val="it-IT"/>
        </w:rPr>
        <w:t xml:space="preserve">retto funzionamento del sistema: </w:t>
      </w:r>
    </w:p>
    <w:p w14:paraId="017F253B" w14:textId="77777777" w:rsidR="00684D5B" w:rsidRPr="00910B91" w:rsidRDefault="00684D5B" w:rsidP="00684D5B">
      <w:pPr>
        <w:pStyle w:val="Paragrafoelenco"/>
        <w:numPr>
          <w:ilvl w:val="0"/>
          <w:numId w:val="44"/>
        </w:numPr>
        <w:rPr>
          <w:rFonts w:ascii="Times New Roman" w:hAnsi="Times New Roman"/>
          <w:sz w:val="28"/>
          <w:szCs w:val="28"/>
          <w:lang w:val="en-GB"/>
        </w:rPr>
      </w:pPr>
      <w:r w:rsidRPr="00910B91">
        <w:rPr>
          <w:rFonts w:ascii="Times New Roman" w:hAnsi="Times New Roman"/>
          <w:sz w:val="28"/>
          <w:szCs w:val="28"/>
          <w:lang w:val="en-GB"/>
        </w:rPr>
        <w:t>Dependability;</w:t>
      </w:r>
    </w:p>
    <w:p w14:paraId="05C3FED6" w14:textId="77777777" w:rsidR="00684D5B" w:rsidRPr="00910B91" w:rsidRDefault="00684D5B" w:rsidP="00684D5B">
      <w:pPr>
        <w:pStyle w:val="Paragrafoelenco"/>
        <w:numPr>
          <w:ilvl w:val="0"/>
          <w:numId w:val="44"/>
        </w:numPr>
        <w:rPr>
          <w:rFonts w:ascii="Times New Roman" w:hAnsi="Times New Roman"/>
          <w:sz w:val="28"/>
          <w:szCs w:val="28"/>
          <w:lang w:val="en-GB"/>
        </w:rPr>
      </w:pPr>
      <w:r w:rsidRPr="00910B91">
        <w:rPr>
          <w:rFonts w:ascii="Times New Roman" w:hAnsi="Times New Roman"/>
          <w:sz w:val="28"/>
          <w:szCs w:val="28"/>
          <w:lang w:val="en-GB"/>
        </w:rPr>
        <w:t>Scalability;</w:t>
      </w:r>
    </w:p>
    <w:p w14:paraId="5A41890C" w14:textId="77777777" w:rsidR="00684D5B" w:rsidRPr="00910B91" w:rsidRDefault="00684D5B" w:rsidP="00684D5B">
      <w:pPr>
        <w:pStyle w:val="Paragrafoelenco"/>
        <w:numPr>
          <w:ilvl w:val="0"/>
          <w:numId w:val="44"/>
        </w:numPr>
        <w:rPr>
          <w:rFonts w:ascii="Times New Roman" w:hAnsi="Times New Roman"/>
          <w:sz w:val="28"/>
          <w:szCs w:val="28"/>
          <w:lang w:val="en-GB"/>
        </w:rPr>
      </w:pPr>
      <w:r w:rsidRPr="00910B91">
        <w:rPr>
          <w:rFonts w:ascii="Times New Roman" w:hAnsi="Times New Roman"/>
          <w:sz w:val="28"/>
          <w:szCs w:val="28"/>
          <w:lang w:val="en-GB"/>
        </w:rPr>
        <w:t>Usability;</w:t>
      </w:r>
    </w:p>
    <w:p w14:paraId="35FFD6F4" w14:textId="0AD84424" w:rsidR="00222235" w:rsidRPr="00222235" w:rsidRDefault="00684D5B" w:rsidP="00222235">
      <w:pPr>
        <w:pStyle w:val="Paragrafoelenco"/>
        <w:numPr>
          <w:ilvl w:val="0"/>
          <w:numId w:val="44"/>
        </w:numPr>
        <w:rPr>
          <w:rFonts w:ascii="Times New Roman" w:hAnsi="Times New Roman"/>
          <w:sz w:val="28"/>
          <w:szCs w:val="28"/>
          <w:lang w:val="en-GB"/>
          <w:rPrChange w:id="236" w:author="piero f" w:date="2019-12-16T13:56:00Z">
            <w:rPr>
              <w:lang w:val="en-GB"/>
            </w:rPr>
          </w:rPrChange>
        </w:rPr>
      </w:pPr>
      <w:r w:rsidRPr="00910B91">
        <w:rPr>
          <w:rFonts w:ascii="Times New Roman" w:hAnsi="Times New Roman"/>
          <w:sz w:val="28"/>
          <w:szCs w:val="28"/>
          <w:lang w:val="en-GB"/>
        </w:rPr>
        <w:t>Performance.</w:t>
      </w:r>
    </w:p>
    <w:p w14:paraId="38BC6B46" w14:textId="77777777" w:rsidR="00222235" w:rsidRDefault="00222235" w:rsidP="00684D5B">
      <w:pPr>
        <w:rPr>
          <w:b/>
          <w:bCs/>
          <w:sz w:val="28"/>
          <w:szCs w:val="28"/>
          <w:lang w:val="en-GB"/>
        </w:rPr>
      </w:pPr>
    </w:p>
    <w:p w14:paraId="1AA1480C" w14:textId="0C76FA57" w:rsidR="00222235" w:rsidRDefault="00222235" w:rsidP="00684D5B">
      <w:pPr>
        <w:rPr>
          <w:b/>
          <w:bCs/>
          <w:sz w:val="28"/>
          <w:szCs w:val="28"/>
          <w:lang w:val="en-GB"/>
        </w:rPr>
      </w:pPr>
      <w:proofErr w:type="spellStart"/>
      <w:r>
        <w:rPr>
          <w:b/>
          <w:bCs/>
          <w:sz w:val="28"/>
          <w:szCs w:val="28"/>
          <w:lang w:val="en-GB"/>
        </w:rPr>
        <w:t>Trattamento</w:t>
      </w:r>
      <w:proofErr w:type="spellEnd"/>
      <w:r>
        <w:rPr>
          <w:b/>
          <w:bCs/>
          <w:sz w:val="28"/>
          <w:szCs w:val="28"/>
          <w:lang w:val="en-GB"/>
        </w:rPr>
        <w:t xml:space="preserve"> </w:t>
      </w:r>
      <w:proofErr w:type="spellStart"/>
      <w:r>
        <w:rPr>
          <w:b/>
          <w:bCs/>
          <w:sz w:val="28"/>
          <w:szCs w:val="28"/>
          <w:lang w:val="en-GB"/>
        </w:rPr>
        <w:t>dei</w:t>
      </w:r>
      <w:proofErr w:type="spellEnd"/>
      <w:r>
        <w:rPr>
          <w:b/>
          <w:bCs/>
          <w:sz w:val="28"/>
          <w:szCs w:val="28"/>
          <w:lang w:val="en-GB"/>
        </w:rPr>
        <w:t xml:space="preserve"> </w:t>
      </w:r>
      <w:proofErr w:type="spellStart"/>
      <w:r>
        <w:rPr>
          <w:b/>
          <w:bCs/>
          <w:sz w:val="28"/>
          <w:szCs w:val="28"/>
          <w:lang w:val="en-GB"/>
        </w:rPr>
        <w:t>dati</w:t>
      </w:r>
      <w:proofErr w:type="spellEnd"/>
      <w:r>
        <w:rPr>
          <w:b/>
          <w:bCs/>
          <w:sz w:val="28"/>
          <w:szCs w:val="28"/>
          <w:lang w:val="en-GB"/>
        </w:rPr>
        <w:t xml:space="preserve"> </w:t>
      </w:r>
      <w:proofErr w:type="spellStart"/>
      <w:proofErr w:type="gramStart"/>
      <w:r>
        <w:rPr>
          <w:b/>
          <w:bCs/>
          <w:sz w:val="28"/>
          <w:szCs w:val="28"/>
          <w:lang w:val="en-GB"/>
        </w:rPr>
        <w:t>personali</w:t>
      </w:r>
      <w:proofErr w:type="spellEnd"/>
      <w:r>
        <w:rPr>
          <w:b/>
          <w:bCs/>
          <w:sz w:val="28"/>
          <w:szCs w:val="28"/>
          <w:lang w:val="en-GB"/>
        </w:rPr>
        <w:t>:-------</w:t>
      </w:r>
      <w:proofErr w:type="gramEnd"/>
    </w:p>
    <w:p w14:paraId="752974FC" w14:textId="77777777" w:rsidR="00222235" w:rsidRDefault="00222235" w:rsidP="00684D5B">
      <w:pPr>
        <w:rPr>
          <w:b/>
          <w:bCs/>
          <w:sz w:val="28"/>
          <w:szCs w:val="28"/>
          <w:lang w:val="en-GB"/>
        </w:rPr>
      </w:pPr>
    </w:p>
    <w:p w14:paraId="6FFABCA3" w14:textId="30101CB1" w:rsidR="00684D5B" w:rsidRPr="00910B91" w:rsidRDefault="00910B91" w:rsidP="00684D5B">
      <w:pPr>
        <w:rPr>
          <w:sz w:val="28"/>
          <w:szCs w:val="28"/>
          <w:lang w:val="it-IT"/>
        </w:rPr>
      </w:pPr>
      <w:r w:rsidRPr="00910B91">
        <w:rPr>
          <w:b/>
          <w:bCs/>
          <w:sz w:val="28"/>
          <w:szCs w:val="28"/>
          <w:lang w:val="en-GB"/>
        </w:rPr>
        <w:t>Programming languages Decision</w:t>
      </w:r>
      <w:r w:rsidR="00684D5B" w:rsidRPr="00910B91">
        <w:rPr>
          <w:b/>
          <w:bCs/>
          <w:sz w:val="28"/>
          <w:szCs w:val="28"/>
          <w:lang w:val="en-GB"/>
        </w:rPr>
        <w:t>:</w:t>
      </w:r>
      <w:r w:rsidR="00684D5B" w:rsidRPr="00910B91">
        <w:rPr>
          <w:sz w:val="28"/>
          <w:szCs w:val="28"/>
          <w:lang w:val="en-GB"/>
        </w:rPr>
        <w:t xml:space="preserve"> </w:t>
      </w:r>
      <w:r w:rsidRPr="00910B91">
        <w:rPr>
          <w:sz w:val="28"/>
          <w:szCs w:val="28"/>
          <w:lang w:val="it-IT"/>
        </w:rPr>
        <w:t xml:space="preserve">il team ha deciso per lo sviluppo del software di utilizzare il linguaggio java e di creare in particolare una desktop app. Tale decisione è stata concordata </w:t>
      </w:r>
      <w:r w:rsidR="00684D5B" w:rsidRPr="00910B91">
        <w:rPr>
          <w:sz w:val="28"/>
          <w:szCs w:val="28"/>
          <w:lang w:val="it-IT"/>
        </w:rPr>
        <w:t xml:space="preserve">per conciliare sia i tempi </w:t>
      </w:r>
      <w:r w:rsidR="00EA5C76">
        <w:rPr>
          <w:sz w:val="28"/>
          <w:szCs w:val="28"/>
          <w:lang w:val="it-IT"/>
        </w:rPr>
        <w:t xml:space="preserve">e opportunità </w:t>
      </w:r>
      <w:r w:rsidR="00684D5B" w:rsidRPr="00910B91">
        <w:rPr>
          <w:sz w:val="28"/>
          <w:szCs w:val="28"/>
          <w:lang w:val="it-IT"/>
        </w:rPr>
        <w:t xml:space="preserve">di progettazione e sviluppo sia la comodità, </w:t>
      </w:r>
      <w:r w:rsidR="00EA5C76">
        <w:rPr>
          <w:sz w:val="28"/>
          <w:szCs w:val="28"/>
          <w:lang w:val="it-IT"/>
        </w:rPr>
        <w:t xml:space="preserve">la </w:t>
      </w:r>
      <w:r w:rsidR="00684D5B" w:rsidRPr="00910B91">
        <w:rPr>
          <w:sz w:val="28"/>
          <w:szCs w:val="28"/>
          <w:lang w:val="it-IT"/>
        </w:rPr>
        <w:t>sicurezza</w:t>
      </w:r>
      <w:r w:rsidR="00300DC4" w:rsidRPr="00910B91">
        <w:rPr>
          <w:sz w:val="28"/>
          <w:szCs w:val="28"/>
          <w:lang w:val="it-IT"/>
        </w:rPr>
        <w:t xml:space="preserve"> e </w:t>
      </w:r>
      <w:r w:rsidR="00EA5C76">
        <w:rPr>
          <w:sz w:val="28"/>
          <w:szCs w:val="28"/>
          <w:lang w:val="it-IT"/>
        </w:rPr>
        <w:t>le p</w:t>
      </w:r>
      <w:r w:rsidR="00300DC4" w:rsidRPr="00910B91">
        <w:rPr>
          <w:sz w:val="28"/>
          <w:szCs w:val="28"/>
          <w:lang w:val="it-IT"/>
        </w:rPr>
        <w:t>ossibilità future</w:t>
      </w:r>
      <w:r w:rsidR="00684D5B" w:rsidRPr="00910B91">
        <w:rPr>
          <w:sz w:val="28"/>
          <w:szCs w:val="28"/>
          <w:lang w:val="it-IT"/>
        </w:rPr>
        <w:t xml:space="preserve"> </w:t>
      </w:r>
      <w:r w:rsidR="00EA5C76">
        <w:rPr>
          <w:sz w:val="28"/>
          <w:szCs w:val="28"/>
          <w:lang w:val="it-IT"/>
        </w:rPr>
        <w:t>di</w:t>
      </w:r>
      <w:r w:rsidR="00684D5B" w:rsidRPr="00910B91">
        <w:rPr>
          <w:sz w:val="28"/>
          <w:szCs w:val="28"/>
          <w:lang w:val="it-IT"/>
        </w:rPr>
        <w:t xml:space="preserve"> una desktop app.</w:t>
      </w:r>
    </w:p>
    <w:p w14:paraId="142583DF" w14:textId="15925D90" w:rsidR="00684D5B" w:rsidRPr="00910B91" w:rsidRDefault="00300DC4" w:rsidP="00684D5B">
      <w:pPr>
        <w:rPr>
          <w:sz w:val="28"/>
          <w:szCs w:val="28"/>
          <w:lang w:val="it-IT"/>
        </w:rPr>
      </w:pPr>
      <w:r w:rsidRPr="00910B91">
        <w:rPr>
          <w:sz w:val="28"/>
          <w:szCs w:val="28"/>
          <w:lang w:val="it-IT"/>
        </w:rPr>
        <w:lastRenderedPageBreak/>
        <w:t xml:space="preserve">In un prossimo </w:t>
      </w:r>
      <w:r w:rsidR="00684D5B" w:rsidRPr="00910B91">
        <w:rPr>
          <w:sz w:val="28"/>
          <w:szCs w:val="28"/>
          <w:lang w:val="it-IT"/>
        </w:rPr>
        <w:t>futuro</w:t>
      </w:r>
      <w:r w:rsidRPr="00910B91">
        <w:rPr>
          <w:sz w:val="28"/>
          <w:szCs w:val="28"/>
          <w:lang w:val="it-IT"/>
        </w:rPr>
        <w:t xml:space="preserve">, </w:t>
      </w:r>
      <w:r w:rsidR="00684D5B" w:rsidRPr="00910B91">
        <w:rPr>
          <w:sz w:val="28"/>
          <w:szCs w:val="28"/>
          <w:lang w:val="it-IT"/>
        </w:rPr>
        <w:t xml:space="preserve">grazie alla progettazione del team, questo sistema software potrebbe essere esteso anche </w:t>
      </w:r>
      <w:r w:rsidRPr="00910B91">
        <w:rPr>
          <w:sz w:val="28"/>
          <w:szCs w:val="28"/>
          <w:lang w:val="it-IT"/>
        </w:rPr>
        <w:t>su</w:t>
      </w:r>
      <w:r w:rsidR="00910B91" w:rsidRPr="00910B91">
        <w:rPr>
          <w:sz w:val="28"/>
          <w:szCs w:val="28"/>
          <w:lang w:val="it-IT"/>
        </w:rPr>
        <w:t xml:space="preserve"> altre piattaforme (ad esempio web</w:t>
      </w:r>
      <w:r w:rsidRPr="00910B91">
        <w:rPr>
          <w:sz w:val="28"/>
          <w:szCs w:val="28"/>
          <w:lang w:val="it-IT"/>
        </w:rPr>
        <w:t xml:space="preserve"> e mobile</w:t>
      </w:r>
      <w:r w:rsidR="00684D5B" w:rsidRPr="00910B91">
        <w:rPr>
          <w:sz w:val="28"/>
          <w:szCs w:val="28"/>
          <w:lang w:val="it-IT"/>
        </w:rPr>
        <w:t>) grazie alla scalabilità</w:t>
      </w:r>
      <w:r w:rsidR="00EA5C76">
        <w:rPr>
          <w:sz w:val="28"/>
          <w:szCs w:val="28"/>
          <w:lang w:val="it-IT"/>
        </w:rPr>
        <w:t xml:space="preserve"> del nostro sistema</w:t>
      </w:r>
      <w:r w:rsidR="00684D5B" w:rsidRPr="00910B91">
        <w:rPr>
          <w:sz w:val="28"/>
          <w:szCs w:val="28"/>
          <w:lang w:val="it-IT"/>
        </w:rPr>
        <w:t xml:space="preserve">. </w:t>
      </w:r>
    </w:p>
    <w:p w14:paraId="64F7A17C" w14:textId="793BF5CC" w:rsidR="00E04CD9" w:rsidRPr="00910B91" w:rsidRDefault="00E04CD9" w:rsidP="00684D5B">
      <w:pPr>
        <w:pStyle w:val="Paragrafoelenco"/>
        <w:tabs>
          <w:tab w:val="left" w:pos="720"/>
          <w:tab w:val="left" w:pos="1757"/>
        </w:tabs>
        <w:ind w:left="0"/>
        <w:rPr>
          <w:rFonts w:ascii="Times New Roman" w:hAnsi="Times New Roman"/>
          <w:sz w:val="28"/>
          <w:szCs w:val="28"/>
        </w:rPr>
      </w:pPr>
    </w:p>
    <w:p w14:paraId="0991B0BE" w14:textId="498201F7" w:rsidR="001B149A" w:rsidRPr="002D2FDA" w:rsidRDefault="00910B91">
      <w:pPr>
        <w:pStyle w:val="Paragrafoelenco"/>
        <w:tabs>
          <w:tab w:val="left" w:pos="720"/>
          <w:tab w:val="left" w:pos="1757"/>
        </w:tabs>
        <w:ind w:left="0"/>
        <w:rPr>
          <w:ins w:id="237" w:author="piero f" w:date="2019-12-16T11:51:00Z"/>
          <w:sz w:val="28"/>
          <w:szCs w:val="28"/>
        </w:rPr>
        <w:pPrChange w:id="238" w:author="piero f" w:date="2019-12-16T11:54:00Z">
          <w:pPr/>
        </w:pPrChange>
      </w:pPr>
      <w:proofErr w:type="spellStart"/>
      <w:r w:rsidRPr="00910B91">
        <w:rPr>
          <w:rFonts w:ascii="Times New Roman" w:hAnsi="Times New Roman"/>
          <w:b/>
          <w:bCs/>
          <w:sz w:val="28"/>
          <w:szCs w:val="28"/>
        </w:rPr>
        <w:t>Mvc</w:t>
      </w:r>
      <w:proofErr w:type="spellEnd"/>
      <w:r w:rsidRPr="00910B91">
        <w:rPr>
          <w:rFonts w:ascii="Times New Roman" w:hAnsi="Times New Roman"/>
          <w:b/>
          <w:bCs/>
          <w:sz w:val="28"/>
          <w:szCs w:val="28"/>
        </w:rPr>
        <w:t xml:space="preserve"> pattern decision:</w:t>
      </w:r>
      <w:r w:rsidRPr="00910B91">
        <w:rPr>
          <w:rFonts w:ascii="Times New Roman" w:hAnsi="Times New Roman"/>
          <w:sz w:val="28"/>
          <w:szCs w:val="28"/>
        </w:rPr>
        <w:t xml:space="preserve"> </w:t>
      </w:r>
      <w:proofErr w:type="spellStart"/>
      <w:r w:rsidRPr="00910B91">
        <w:rPr>
          <w:rFonts w:ascii="Times New Roman" w:hAnsi="Times New Roman"/>
          <w:sz w:val="28"/>
          <w:szCs w:val="28"/>
        </w:rPr>
        <w:t>il</w:t>
      </w:r>
      <w:proofErr w:type="spellEnd"/>
      <w:r w:rsidRPr="00910B91">
        <w:rPr>
          <w:rFonts w:ascii="Times New Roman" w:hAnsi="Times New Roman"/>
          <w:sz w:val="28"/>
          <w:szCs w:val="28"/>
        </w:rPr>
        <w:t xml:space="preserve"> team ha </w:t>
      </w:r>
      <w:proofErr w:type="spellStart"/>
      <w:r w:rsidRPr="00910B91">
        <w:rPr>
          <w:rFonts w:ascii="Times New Roman" w:hAnsi="Times New Roman"/>
          <w:sz w:val="28"/>
          <w:szCs w:val="28"/>
        </w:rPr>
        <w:t>deciso</w:t>
      </w:r>
      <w:proofErr w:type="spellEnd"/>
      <w:r w:rsidRPr="00910B91">
        <w:rPr>
          <w:rFonts w:ascii="Times New Roman" w:hAnsi="Times New Roman"/>
          <w:sz w:val="28"/>
          <w:szCs w:val="28"/>
        </w:rPr>
        <w:t xml:space="preserve"> di </w:t>
      </w:r>
      <w:proofErr w:type="spellStart"/>
      <w:r w:rsidRPr="00910B91">
        <w:rPr>
          <w:rFonts w:ascii="Times New Roman" w:hAnsi="Times New Roman"/>
          <w:sz w:val="28"/>
          <w:szCs w:val="28"/>
        </w:rPr>
        <w:t>impiegare</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il</w:t>
      </w:r>
      <w:proofErr w:type="spellEnd"/>
      <w:r w:rsidRPr="00910B91">
        <w:rPr>
          <w:rFonts w:ascii="Times New Roman" w:hAnsi="Times New Roman"/>
          <w:sz w:val="28"/>
          <w:szCs w:val="28"/>
        </w:rPr>
        <w:t xml:space="preserve"> “pattern </w:t>
      </w:r>
      <w:proofErr w:type="spellStart"/>
      <w:r w:rsidRPr="00910B91">
        <w:rPr>
          <w:rFonts w:ascii="Times New Roman" w:hAnsi="Times New Roman"/>
          <w:sz w:val="28"/>
          <w:szCs w:val="28"/>
        </w:rPr>
        <w:t>mvc</w:t>
      </w:r>
      <w:proofErr w:type="spellEnd"/>
      <w:r w:rsidRPr="00910B91">
        <w:rPr>
          <w:rFonts w:ascii="Times New Roman" w:hAnsi="Times New Roman"/>
          <w:sz w:val="28"/>
          <w:szCs w:val="28"/>
        </w:rPr>
        <w:t xml:space="preserve">” per </w:t>
      </w:r>
      <w:proofErr w:type="spellStart"/>
      <w:r w:rsidRPr="00910B91">
        <w:rPr>
          <w:rFonts w:ascii="Times New Roman" w:hAnsi="Times New Roman"/>
          <w:sz w:val="28"/>
          <w:szCs w:val="28"/>
        </w:rPr>
        <w:t>rappresentare</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l’architettura</w:t>
      </w:r>
      <w:proofErr w:type="spellEnd"/>
      <w:r w:rsidRPr="00910B91">
        <w:rPr>
          <w:rFonts w:ascii="Times New Roman" w:hAnsi="Times New Roman"/>
          <w:sz w:val="28"/>
          <w:szCs w:val="28"/>
        </w:rPr>
        <w:t xml:space="preserve"> del software e </w:t>
      </w:r>
      <w:proofErr w:type="spellStart"/>
      <w:r w:rsidRPr="00910B91">
        <w:rPr>
          <w:rFonts w:ascii="Times New Roman" w:hAnsi="Times New Roman"/>
          <w:sz w:val="28"/>
          <w:szCs w:val="28"/>
        </w:rPr>
        <w:t>il</w:t>
      </w:r>
      <w:proofErr w:type="spellEnd"/>
      <w:r w:rsidRPr="00910B91">
        <w:rPr>
          <w:rFonts w:ascii="Times New Roman" w:hAnsi="Times New Roman"/>
          <w:sz w:val="28"/>
          <w:szCs w:val="28"/>
        </w:rPr>
        <w:t xml:space="preserve"> component diagram ad </w:t>
      </w:r>
      <w:proofErr w:type="spellStart"/>
      <w:r w:rsidRPr="00910B91">
        <w:rPr>
          <w:rFonts w:ascii="Times New Roman" w:hAnsi="Times New Roman"/>
          <w:sz w:val="28"/>
          <w:szCs w:val="28"/>
        </w:rPr>
        <w:t>esso</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collegato</w:t>
      </w:r>
      <w:proofErr w:type="spellEnd"/>
      <w:r w:rsidRPr="00910B91">
        <w:rPr>
          <w:rFonts w:ascii="Times New Roman" w:hAnsi="Times New Roman"/>
          <w:sz w:val="28"/>
          <w:szCs w:val="28"/>
        </w:rPr>
        <w:t xml:space="preserve">. Tale </w:t>
      </w:r>
      <w:proofErr w:type="spellStart"/>
      <w:r w:rsidRPr="00910B91">
        <w:rPr>
          <w:rFonts w:ascii="Times New Roman" w:hAnsi="Times New Roman"/>
          <w:sz w:val="28"/>
          <w:szCs w:val="28"/>
        </w:rPr>
        <w:t>decisione</w:t>
      </w:r>
      <w:proofErr w:type="spellEnd"/>
      <w:r w:rsidRPr="00910B91">
        <w:rPr>
          <w:rFonts w:ascii="Times New Roman" w:hAnsi="Times New Roman"/>
          <w:sz w:val="28"/>
          <w:szCs w:val="28"/>
        </w:rPr>
        <w:t xml:space="preserve"> e’ </w:t>
      </w:r>
      <w:proofErr w:type="spellStart"/>
      <w:r w:rsidRPr="00910B91">
        <w:rPr>
          <w:rFonts w:ascii="Times New Roman" w:hAnsi="Times New Roman"/>
          <w:sz w:val="28"/>
          <w:szCs w:val="28"/>
        </w:rPr>
        <w:t>stata</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concordata</w:t>
      </w:r>
      <w:proofErr w:type="spellEnd"/>
      <w:r w:rsidRPr="00910B91">
        <w:rPr>
          <w:rFonts w:ascii="Times New Roman" w:hAnsi="Times New Roman"/>
          <w:sz w:val="28"/>
          <w:szCs w:val="28"/>
        </w:rPr>
        <w:t xml:space="preserve"> per </w:t>
      </w:r>
      <w:proofErr w:type="spellStart"/>
      <w:r w:rsidRPr="00910B91">
        <w:rPr>
          <w:rFonts w:ascii="Times New Roman" w:hAnsi="Times New Roman"/>
          <w:sz w:val="28"/>
          <w:szCs w:val="28"/>
        </w:rPr>
        <w:t>organizzare</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il</w:t>
      </w:r>
      <w:proofErr w:type="spellEnd"/>
      <w:r w:rsidRPr="00910B91">
        <w:rPr>
          <w:rFonts w:ascii="Times New Roman" w:hAnsi="Times New Roman"/>
          <w:sz w:val="28"/>
          <w:szCs w:val="28"/>
        </w:rPr>
        <w:t xml:space="preserve"> </w:t>
      </w:r>
      <w:proofErr w:type="spellStart"/>
      <w:r>
        <w:rPr>
          <w:rFonts w:ascii="Times New Roman" w:hAnsi="Times New Roman"/>
          <w:sz w:val="28"/>
          <w:szCs w:val="28"/>
        </w:rPr>
        <w:t>sistema</w:t>
      </w:r>
      <w:proofErr w:type="spellEnd"/>
      <w:r w:rsidRPr="00910B91">
        <w:rPr>
          <w:rFonts w:ascii="Times New Roman" w:hAnsi="Times New Roman"/>
          <w:sz w:val="28"/>
          <w:szCs w:val="28"/>
        </w:rPr>
        <w:t xml:space="preserve"> in modo </w:t>
      </w:r>
      <w:proofErr w:type="spellStart"/>
      <w:r w:rsidRPr="00910B91">
        <w:rPr>
          <w:rFonts w:ascii="Times New Roman" w:hAnsi="Times New Roman"/>
          <w:sz w:val="28"/>
          <w:szCs w:val="28"/>
        </w:rPr>
        <w:t>ottimale</w:t>
      </w:r>
      <w:proofErr w:type="spellEnd"/>
      <w:r>
        <w:rPr>
          <w:rFonts w:ascii="Times New Roman" w:hAnsi="Times New Roman"/>
          <w:sz w:val="28"/>
          <w:szCs w:val="28"/>
        </w:rPr>
        <w:t xml:space="preserve"> e</w:t>
      </w:r>
      <w:r w:rsidRPr="00910B91">
        <w:rPr>
          <w:rFonts w:ascii="Times New Roman" w:hAnsi="Times New Roman"/>
          <w:sz w:val="28"/>
          <w:szCs w:val="28"/>
        </w:rPr>
        <w:t xml:space="preserve"> </w:t>
      </w:r>
      <w:proofErr w:type="spellStart"/>
      <w:r w:rsidRPr="00910B91">
        <w:rPr>
          <w:rFonts w:ascii="Times New Roman" w:hAnsi="Times New Roman"/>
          <w:sz w:val="28"/>
          <w:szCs w:val="28"/>
        </w:rPr>
        <w:t>logico</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dividendolo</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quindi</w:t>
      </w:r>
      <w:proofErr w:type="spellEnd"/>
      <w:r w:rsidRPr="00910B91">
        <w:rPr>
          <w:rFonts w:ascii="Times New Roman" w:hAnsi="Times New Roman"/>
          <w:sz w:val="28"/>
          <w:szCs w:val="28"/>
        </w:rPr>
        <w:t xml:space="preserve"> in </w:t>
      </w:r>
      <w:proofErr w:type="spellStart"/>
      <w:r w:rsidRPr="00910B91">
        <w:rPr>
          <w:rFonts w:ascii="Times New Roman" w:hAnsi="Times New Roman"/>
          <w:sz w:val="28"/>
          <w:szCs w:val="28"/>
        </w:rPr>
        <w:t>tre</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parti</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Siamo</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cosi</w:t>
      </w:r>
      <w:proofErr w:type="spellEnd"/>
      <w:r w:rsidRPr="00910B91">
        <w:rPr>
          <w:rFonts w:ascii="Times New Roman" w:hAnsi="Times New Roman"/>
          <w:sz w:val="28"/>
          <w:szCs w:val="28"/>
        </w:rPr>
        <w:t xml:space="preserve">’ in </w:t>
      </w:r>
      <w:proofErr w:type="spellStart"/>
      <w:r w:rsidRPr="00910B91">
        <w:rPr>
          <w:rFonts w:ascii="Times New Roman" w:hAnsi="Times New Roman"/>
          <w:sz w:val="28"/>
          <w:szCs w:val="28"/>
        </w:rPr>
        <w:t>grado</w:t>
      </w:r>
      <w:proofErr w:type="spellEnd"/>
      <w:r w:rsidRPr="00910B91">
        <w:rPr>
          <w:rFonts w:ascii="Times New Roman" w:hAnsi="Times New Roman"/>
          <w:sz w:val="28"/>
          <w:szCs w:val="28"/>
        </w:rPr>
        <w:t xml:space="preserve"> di </w:t>
      </w:r>
      <w:proofErr w:type="spellStart"/>
      <w:r w:rsidRPr="00910B91">
        <w:rPr>
          <w:rFonts w:ascii="Times New Roman" w:hAnsi="Times New Roman"/>
          <w:sz w:val="28"/>
          <w:szCs w:val="28"/>
        </w:rPr>
        <w:t>facilitare</w:t>
      </w:r>
      <w:proofErr w:type="spellEnd"/>
      <w:r w:rsidRPr="00910B91">
        <w:rPr>
          <w:rFonts w:ascii="Times New Roman" w:hAnsi="Times New Roman"/>
          <w:sz w:val="28"/>
          <w:szCs w:val="28"/>
        </w:rPr>
        <w:t xml:space="preserve"> la </w:t>
      </w:r>
      <w:proofErr w:type="spellStart"/>
      <w:r w:rsidRPr="00910B91">
        <w:rPr>
          <w:rFonts w:ascii="Times New Roman" w:hAnsi="Times New Roman"/>
          <w:sz w:val="28"/>
          <w:szCs w:val="28"/>
        </w:rPr>
        <w:t>scalabilita</w:t>
      </w:r>
      <w:proofErr w:type="spellEnd"/>
      <w:r w:rsidRPr="00910B91">
        <w:rPr>
          <w:rFonts w:ascii="Times New Roman" w:hAnsi="Times New Roman"/>
          <w:sz w:val="28"/>
          <w:szCs w:val="28"/>
        </w:rPr>
        <w:t xml:space="preserve">’ e la </w:t>
      </w:r>
      <w:proofErr w:type="spellStart"/>
      <w:r w:rsidRPr="00910B91">
        <w:rPr>
          <w:rFonts w:ascii="Times New Roman" w:hAnsi="Times New Roman"/>
          <w:sz w:val="28"/>
          <w:szCs w:val="28"/>
        </w:rPr>
        <w:t>manutenzione</w:t>
      </w:r>
      <w:proofErr w:type="spellEnd"/>
      <w:r w:rsidRPr="00910B91">
        <w:rPr>
          <w:rFonts w:ascii="Times New Roman" w:hAnsi="Times New Roman"/>
          <w:sz w:val="28"/>
          <w:szCs w:val="28"/>
        </w:rPr>
        <w:t xml:space="preserve"> </w:t>
      </w:r>
      <w:proofErr w:type="spellStart"/>
      <w:r w:rsidRPr="00910B91">
        <w:rPr>
          <w:rFonts w:ascii="Times New Roman" w:hAnsi="Times New Roman"/>
          <w:sz w:val="28"/>
          <w:szCs w:val="28"/>
        </w:rPr>
        <w:t>dell’applicazione</w:t>
      </w:r>
      <w:proofErr w:type="spellEnd"/>
      <w:r w:rsidRPr="00910B91">
        <w:rPr>
          <w:rFonts w:ascii="Times New Roman" w:hAnsi="Times New Roman"/>
          <w:sz w:val="28"/>
          <w:szCs w:val="28"/>
        </w:rPr>
        <w:t>.</w:t>
      </w:r>
      <w:ins w:id="239" w:author="piero f" w:date="2019-12-16T11:54:00Z">
        <w:r w:rsidR="002D2FDA">
          <w:rPr>
            <w:rFonts w:ascii="Times New Roman" w:hAnsi="Times New Roman"/>
            <w:sz w:val="28"/>
            <w:szCs w:val="28"/>
          </w:rPr>
          <w:t xml:space="preserve"> </w:t>
        </w:r>
      </w:ins>
      <w:proofErr w:type="spellStart"/>
      <w:ins w:id="240" w:author="piero f" w:date="2019-12-16T11:53:00Z">
        <w:r w:rsidR="002D2FDA" w:rsidRPr="002D2FDA">
          <w:rPr>
            <w:rFonts w:ascii="Times New Roman" w:hAnsi="Times New Roman"/>
            <w:sz w:val="28"/>
            <w:szCs w:val="28"/>
          </w:rPr>
          <w:t>L’</w:t>
        </w:r>
      </w:ins>
      <w:ins w:id="241" w:author="piero f" w:date="2019-12-16T11:51:00Z">
        <w:r w:rsidR="001B149A" w:rsidRPr="002D2FDA">
          <w:rPr>
            <w:rFonts w:ascii="Times New Roman" w:hAnsi="Times New Roman"/>
            <w:sz w:val="28"/>
            <w:szCs w:val="28"/>
          </w:rPr>
          <w:t>MVC</w:t>
        </w:r>
        <w:proofErr w:type="spellEnd"/>
        <w:r w:rsidR="001B149A" w:rsidRPr="002D2FDA">
          <w:rPr>
            <w:rFonts w:ascii="Times New Roman" w:hAnsi="Times New Roman"/>
            <w:sz w:val="28"/>
            <w:szCs w:val="28"/>
          </w:rPr>
          <w:t xml:space="preserve"> Pattern (Model-View-Controller)</w:t>
        </w:r>
      </w:ins>
      <w:ins w:id="242" w:author="piero f" w:date="2019-12-16T11:53:00Z">
        <w:r w:rsidR="002D2FDA" w:rsidRPr="002D2FDA">
          <w:rPr>
            <w:rFonts w:ascii="Times New Roman" w:hAnsi="Times New Roman"/>
            <w:sz w:val="28"/>
            <w:szCs w:val="28"/>
          </w:rPr>
          <w:t xml:space="preserve"> é</w:t>
        </w:r>
      </w:ins>
      <w:ins w:id="243" w:author="piero f" w:date="2019-12-16T11:51:00Z">
        <w:r w:rsidR="001B149A" w:rsidRPr="002D2FDA">
          <w:rPr>
            <w:rFonts w:ascii="Times New Roman" w:hAnsi="Times New Roman"/>
            <w:sz w:val="28"/>
            <w:szCs w:val="28"/>
          </w:rPr>
          <w:t xml:space="preserve"> un Pattern </w:t>
        </w:r>
        <w:proofErr w:type="spellStart"/>
        <w:r w:rsidR="001B149A" w:rsidRPr="002D2FDA">
          <w:rPr>
            <w:rFonts w:ascii="Times New Roman" w:hAnsi="Times New Roman"/>
            <w:sz w:val="28"/>
            <w:szCs w:val="28"/>
          </w:rPr>
          <w:t>Architetturale</w:t>
        </w:r>
        <w:proofErr w:type="spellEnd"/>
        <w:r w:rsidR="001B149A" w:rsidRPr="002D2FDA">
          <w:rPr>
            <w:rFonts w:ascii="Times New Roman" w:hAnsi="Times New Roman"/>
            <w:sz w:val="28"/>
            <w:szCs w:val="28"/>
          </w:rPr>
          <w:t xml:space="preserve"> molto </w:t>
        </w:r>
        <w:proofErr w:type="spellStart"/>
        <w:r w:rsidR="001B149A" w:rsidRPr="002D2FDA">
          <w:rPr>
            <w:rFonts w:ascii="Times New Roman" w:hAnsi="Times New Roman"/>
            <w:sz w:val="28"/>
            <w:szCs w:val="28"/>
          </w:rPr>
          <w:t>diffuso</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nello</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sviluppo</w:t>
        </w:r>
        <w:proofErr w:type="spellEnd"/>
        <w:r w:rsidR="001B149A" w:rsidRPr="002D2FDA">
          <w:rPr>
            <w:rFonts w:ascii="Times New Roman" w:hAnsi="Times New Roman"/>
            <w:sz w:val="28"/>
            <w:szCs w:val="28"/>
          </w:rPr>
          <w:t xml:space="preserve"> software, in </w:t>
        </w:r>
        <w:proofErr w:type="spellStart"/>
        <w:r w:rsidR="001B149A" w:rsidRPr="002D2FDA">
          <w:rPr>
            <w:rFonts w:ascii="Times New Roman" w:hAnsi="Times New Roman"/>
            <w:sz w:val="28"/>
            <w:szCs w:val="28"/>
          </w:rPr>
          <w:t>particolare</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nell’ambito</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della</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programmazione</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orientata</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ad</w:t>
        </w:r>
        <w:proofErr w:type="spellEnd"/>
        <w:r w:rsidR="001B149A" w:rsidRPr="002D2FDA">
          <w:rPr>
            <w:rFonts w:ascii="Times New Roman" w:hAnsi="Times New Roman"/>
            <w:sz w:val="28"/>
            <w:szCs w:val="28"/>
          </w:rPr>
          <w:t xml:space="preserve"> </w:t>
        </w:r>
        <w:proofErr w:type="spellStart"/>
        <w:r w:rsidR="001B149A" w:rsidRPr="002D2FDA">
          <w:rPr>
            <w:rFonts w:ascii="Times New Roman" w:hAnsi="Times New Roman"/>
            <w:sz w:val="28"/>
            <w:szCs w:val="28"/>
          </w:rPr>
          <w:t>oggetti</w:t>
        </w:r>
        <w:proofErr w:type="spellEnd"/>
        <w:r w:rsidR="001B149A" w:rsidRPr="002D2FDA">
          <w:rPr>
            <w:rFonts w:ascii="Times New Roman" w:hAnsi="Times New Roman"/>
            <w:sz w:val="28"/>
            <w:szCs w:val="28"/>
          </w:rPr>
          <w:t xml:space="preserve">. La </w:t>
        </w:r>
        <w:proofErr w:type="spellStart"/>
        <w:r w:rsidR="001B149A" w:rsidRPr="002D2FDA">
          <w:rPr>
            <w:rFonts w:ascii="Times New Roman" w:hAnsi="Times New Roman"/>
            <w:sz w:val="28"/>
            <w:szCs w:val="28"/>
          </w:rPr>
          <w:t>suddivisone</w:t>
        </w:r>
        <w:proofErr w:type="spellEnd"/>
        <w:r w:rsidR="001B149A" w:rsidRPr="002D2FDA">
          <w:rPr>
            <w:rFonts w:ascii="Times New Roman" w:hAnsi="Times New Roman"/>
            <w:sz w:val="28"/>
            <w:szCs w:val="28"/>
          </w:rPr>
          <w:t xml:space="preserve"> in strati </w:t>
        </w:r>
        <w:proofErr w:type="spellStart"/>
        <w:r w:rsidR="001B149A" w:rsidRPr="002D2FDA">
          <w:rPr>
            <w:rFonts w:ascii="Times New Roman" w:hAnsi="Times New Roman"/>
            <w:sz w:val="28"/>
            <w:szCs w:val="28"/>
          </w:rPr>
          <w:t>facilita</w:t>
        </w:r>
        <w:proofErr w:type="spellEnd"/>
        <w:r w:rsidR="001B149A" w:rsidRPr="002D2FDA">
          <w:rPr>
            <w:rFonts w:ascii="Times New Roman" w:hAnsi="Times New Roman"/>
            <w:sz w:val="28"/>
            <w:szCs w:val="28"/>
          </w:rPr>
          <w:t xml:space="preserve"> la </w:t>
        </w:r>
        <w:proofErr w:type="spellStart"/>
        <w:r w:rsidR="001B149A" w:rsidRPr="002D2FDA">
          <w:rPr>
            <w:rFonts w:ascii="Times New Roman" w:hAnsi="Times New Roman"/>
            <w:sz w:val="28"/>
            <w:szCs w:val="28"/>
          </w:rPr>
          <w:t>scalabilità</w:t>
        </w:r>
        <w:proofErr w:type="spellEnd"/>
        <w:r w:rsidR="001B149A" w:rsidRPr="002D2FDA">
          <w:rPr>
            <w:rFonts w:ascii="Times New Roman" w:hAnsi="Times New Roman"/>
            <w:sz w:val="28"/>
            <w:szCs w:val="28"/>
          </w:rPr>
          <w:t xml:space="preserve"> e la </w:t>
        </w:r>
        <w:proofErr w:type="spellStart"/>
        <w:r w:rsidR="001B149A" w:rsidRPr="002D2FDA">
          <w:rPr>
            <w:rFonts w:ascii="Times New Roman" w:hAnsi="Times New Roman"/>
            <w:sz w:val="28"/>
            <w:szCs w:val="28"/>
          </w:rPr>
          <w:t>manutenzione</w:t>
        </w:r>
        <w:proofErr w:type="spellEnd"/>
        <w:r w:rsidR="001B149A" w:rsidRPr="002D2FDA">
          <w:rPr>
            <w:rFonts w:ascii="Times New Roman" w:hAnsi="Times New Roman"/>
            <w:sz w:val="28"/>
            <w:szCs w:val="28"/>
          </w:rPr>
          <w:t xml:space="preserve"> del software. </w:t>
        </w:r>
      </w:ins>
    </w:p>
    <w:p w14:paraId="353617B4" w14:textId="77777777" w:rsidR="001B149A" w:rsidRPr="002D2FDA" w:rsidRDefault="001B149A" w:rsidP="001B149A">
      <w:pPr>
        <w:rPr>
          <w:ins w:id="244" w:author="piero f" w:date="2019-12-16T11:51:00Z"/>
          <w:sz w:val="28"/>
          <w:szCs w:val="28"/>
        </w:rPr>
      </w:pPr>
      <w:ins w:id="245" w:author="piero f" w:date="2019-12-16T11:51:00Z">
        <w:r w:rsidRPr="002D2FDA">
          <w:rPr>
            <w:sz w:val="28"/>
            <w:szCs w:val="28"/>
          </w:rPr>
          <w:t xml:space="preserve"> Il pattern è </w:t>
        </w:r>
        <w:proofErr w:type="spellStart"/>
        <w:r w:rsidRPr="002D2FDA">
          <w:rPr>
            <w:sz w:val="28"/>
            <w:szCs w:val="28"/>
          </w:rPr>
          <w:t>basato</w:t>
        </w:r>
        <w:proofErr w:type="spellEnd"/>
        <w:r w:rsidRPr="002D2FDA">
          <w:rPr>
            <w:sz w:val="28"/>
            <w:szCs w:val="28"/>
          </w:rPr>
          <w:t xml:space="preserve"> </w:t>
        </w:r>
        <w:proofErr w:type="spellStart"/>
        <w:r w:rsidRPr="002D2FDA">
          <w:rPr>
            <w:sz w:val="28"/>
            <w:szCs w:val="28"/>
          </w:rPr>
          <w:t>sulla</w:t>
        </w:r>
        <w:proofErr w:type="spellEnd"/>
        <w:r w:rsidRPr="002D2FDA">
          <w:rPr>
            <w:sz w:val="28"/>
            <w:szCs w:val="28"/>
          </w:rPr>
          <w:t xml:space="preserve"> </w:t>
        </w:r>
        <w:proofErr w:type="spellStart"/>
        <w:r w:rsidRPr="002D2FDA">
          <w:rPr>
            <w:sz w:val="28"/>
            <w:szCs w:val="28"/>
          </w:rPr>
          <w:t>separazione</w:t>
        </w:r>
        <w:proofErr w:type="spellEnd"/>
        <w:r w:rsidRPr="002D2FDA">
          <w:rPr>
            <w:sz w:val="28"/>
            <w:szCs w:val="28"/>
          </w:rPr>
          <w:t xml:space="preserve"> </w:t>
        </w:r>
        <w:proofErr w:type="spellStart"/>
        <w:r w:rsidRPr="002D2FDA">
          <w:rPr>
            <w:sz w:val="28"/>
            <w:szCs w:val="28"/>
          </w:rPr>
          <w:t>dei</w:t>
        </w:r>
        <w:proofErr w:type="spellEnd"/>
        <w:r w:rsidRPr="002D2FDA">
          <w:rPr>
            <w:sz w:val="28"/>
            <w:szCs w:val="28"/>
          </w:rPr>
          <w:t xml:space="preserve"> </w:t>
        </w:r>
        <w:proofErr w:type="spellStart"/>
        <w:r w:rsidRPr="002D2FDA">
          <w:rPr>
            <w:sz w:val="28"/>
            <w:szCs w:val="28"/>
          </w:rPr>
          <w:t>compiti</w:t>
        </w:r>
        <w:proofErr w:type="spellEnd"/>
        <w:r w:rsidRPr="002D2FDA">
          <w:rPr>
            <w:sz w:val="28"/>
            <w:szCs w:val="28"/>
          </w:rPr>
          <w:t xml:space="preserve"> </w:t>
        </w:r>
        <w:proofErr w:type="spellStart"/>
        <w:r w:rsidRPr="002D2FDA">
          <w:rPr>
            <w:sz w:val="28"/>
            <w:szCs w:val="28"/>
          </w:rPr>
          <w:t>fra</w:t>
        </w:r>
        <w:proofErr w:type="spellEnd"/>
        <w:r w:rsidRPr="002D2FDA">
          <w:rPr>
            <w:sz w:val="28"/>
            <w:szCs w:val="28"/>
          </w:rPr>
          <w:t xml:space="preserve"> </w:t>
        </w:r>
        <w:proofErr w:type="spellStart"/>
        <w:r w:rsidRPr="002D2FDA">
          <w:rPr>
            <w:sz w:val="28"/>
            <w:szCs w:val="28"/>
          </w:rPr>
          <w:t>i</w:t>
        </w:r>
        <w:proofErr w:type="spellEnd"/>
        <w:r w:rsidRPr="002D2FDA">
          <w:rPr>
            <w:sz w:val="28"/>
            <w:szCs w:val="28"/>
          </w:rPr>
          <w:t xml:space="preserve"> </w:t>
        </w:r>
        <w:proofErr w:type="spellStart"/>
        <w:r w:rsidRPr="002D2FDA">
          <w:rPr>
            <w:sz w:val="28"/>
            <w:szCs w:val="28"/>
          </w:rPr>
          <w:t>componenti</w:t>
        </w:r>
        <w:proofErr w:type="spellEnd"/>
        <w:r w:rsidRPr="002D2FDA">
          <w:rPr>
            <w:sz w:val="28"/>
            <w:szCs w:val="28"/>
          </w:rPr>
          <w:t xml:space="preserve"> software </w:t>
        </w:r>
        <w:proofErr w:type="spellStart"/>
        <w:r w:rsidRPr="002D2FDA">
          <w:rPr>
            <w:sz w:val="28"/>
            <w:szCs w:val="28"/>
          </w:rPr>
          <w:t>che</w:t>
        </w:r>
        <w:proofErr w:type="spellEnd"/>
        <w:r w:rsidRPr="002D2FDA">
          <w:rPr>
            <w:sz w:val="28"/>
            <w:szCs w:val="28"/>
          </w:rPr>
          <w:t xml:space="preserve"> </w:t>
        </w:r>
        <w:proofErr w:type="spellStart"/>
        <w:r w:rsidRPr="002D2FDA">
          <w:rPr>
            <w:sz w:val="28"/>
            <w:szCs w:val="28"/>
          </w:rPr>
          <w:t>interpretano</w:t>
        </w:r>
        <w:proofErr w:type="spellEnd"/>
        <w:r w:rsidRPr="002D2FDA">
          <w:rPr>
            <w:sz w:val="28"/>
            <w:szCs w:val="28"/>
          </w:rPr>
          <w:t xml:space="preserve"> </w:t>
        </w:r>
        <w:proofErr w:type="spellStart"/>
        <w:r w:rsidRPr="002D2FDA">
          <w:rPr>
            <w:sz w:val="28"/>
            <w:szCs w:val="28"/>
          </w:rPr>
          <w:t>tre</w:t>
        </w:r>
        <w:proofErr w:type="spellEnd"/>
        <w:r w:rsidRPr="002D2FDA">
          <w:rPr>
            <w:sz w:val="28"/>
            <w:szCs w:val="28"/>
          </w:rPr>
          <w:t xml:space="preserve"> </w:t>
        </w:r>
        <w:proofErr w:type="spellStart"/>
        <w:r w:rsidRPr="002D2FDA">
          <w:rPr>
            <w:sz w:val="28"/>
            <w:szCs w:val="28"/>
          </w:rPr>
          <w:t>ruoli</w:t>
        </w:r>
        <w:proofErr w:type="spellEnd"/>
        <w:r w:rsidRPr="002D2FDA">
          <w:rPr>
            <w:sz w:val="28"/>
            <w:szCs w:val="28"/>
          </w:rPr>
          <w:t xml:space="preserve"> </w:t>
        </w:r>
        <w:proofErr w:type="spellStart"/>
        <w:r w:rsidRPr="002D2FDA">
          <w:rPr>
            <w:sz w:val="28"/>
            <w:szCs w:val="28"/>
          </w:rPr>
          <w:t>principali</w:t>
        </w:r>
        <w:proofErr w:type="spellEnd"/>
        <w:r w:rsidRPr="002D2FDA">
          <w:rPr>
            <w:sz w:val="28"/>
            <w:szCs w:val="28"/>
          </w:rPr>
          <w:t>:</w:t>
        </w:r>
      </w:ins>
    </w:p>
    <w:p w14:paraId="77383472" w14:textId="77777777" w:rsidR="001B149A" w:rsidRPr="002D2FDA" w:rsidRDefault="001B149A" w:rsidP="001B149A">
      <w:pPr>
        <w:rPr>
          <w:ins w:id="246" w:author="piero f" w:date="2019-12-16T11:51:00Z"/>
          <w:sz w:val="28"/>
          <w:szCs w:val="28"/>
        </w:rPr>
      </w:pPr>
      <w:ins w:id="247" w:author="piero f" w:date="2019-12-16T11:51:00Z">
        <w:r w:rsidRPr="002D2FDA">
          <w:rPr>
            <w:sz w:val="28"/>
            <w:szCs w:val="28"/>
          </w:rPr>
          <w:t xml:space="preserve"> • Model </w:t>
        </w:r>
        <w:proofErr w:type="spellStart"/>
        <w:r w:rsidRPr="002D2FDA">
          <w:rPr>
            <w:sz w:val="28"/>
            <w:szCs w:val="28"/>
          </w:rPr>
          <w:t>fornisce</w:t>
        </w:r>
        <w:proofErr w:type="spellEnd"/>
        <w:r w:rsidRPr="002D2FDA">
          <w:rPr>
            <w:sz w:val="28"/>
            <w:szCs w:val="28"/>
          </w:rPr>
          <w:t xml:space="preserve"> </w:t>
        </w:r>
        <w:proofErr w:type="spellStart"/>
        <w:r w:rsidRPr="002D2FDA">
          <w:rPr>
            <w:sz w:val="28"/>
            <w:szCs w:val="28"/>
          </w:rPr>
          <w:t>i</w:t>
        </w:r>
        <w:proofErr w:type="spellEnd"/>
        <w:r w:rsidRPr="002D2FDA">
          <w:rPr>
            <w:sz w:val="28"/>
            <w:szCs w:val="28"/>
          </w:rPr>
          <w:t xml:space="preserve"> </w:t>
        </w:r>
        <w:proofErr w:type="spellStart"/>
        <w:r w:rsidRPr="002D2FDA">
          <w:rPr>
            <w:sz w:val="28"/>
            <w:szCs w:val="28"/>
          </w:rPr>
          <w:t>metodi</w:t>
        </w:r>
        <w:proofErr w:type="spellEnd"/>
        <w:r w:rsidRPr="002D2FDA">
          <w:rPr>
            <w:sz w:val="28"/>
            <w:szCs w:val="28"/>
          </w:rPr>
          <w:t xml:space="preserve"> per </w:t>
        </w:r>
        <w:proofErr w:type="spellStart"/>
        <w:r w:rsidRPr="002D2FDA">
          <w:rPr>
            <w:sz w:val="28"/>
            <w:szCs w:val="28"/>
          </w:rPr>
          <w:t>accedere</w:t>
        </w:r>
        <w:proofErr w:type="spellEnd"/>
        <w:r w:rsidRPr="002D2FDA">
          <w:rPr>
            <w:sz w:val="28"/>
            <w:szCs w:val="28"/>
          </w:rPr>
          <w:t xml:space="preserve"> ai </w:t>
        </w:r>
        <w:proofErr w:type="spellStart"/>
        <w:r w:rsidRPr="002D2FDA">
          <w:rPr>
            <w:sz w:val="28"/>
            <w:szCs w:val="28"/>
          </w:rPr>
          <w:t>dati</w:t>
        </w:r>
        <w:proofErr w:type="spellEnd"/>
        <w:r w:rsidRPr="002D2FDA">
          <w:rPr>
            <w:sz w:val="28"/>
            <w:szCs w:val="28"/>
          </w:rPr>
          <w:t xml:space="preserve"> </w:t>
        </w:r>
        <w:proofErr w:type="spellStart"/>
        <w:r w:rsidRPr="002D2FDA">
          <w:rPr>
            <w:sz w:val="28"/>
            <w:szCs w:val="28"/>
          </w:rPr>
          <w:t>utili</w:t>
        </w:r>
        <w:proofErr w:type="spellEnd"/>
        <w:r w:rsidRPr="002D2FDA">
          <w:rPr>
            <w:sz w:val="28"/>
            <w:szCs w:val="28"/>
          </w:rPr>
          <w:t xml:space="preserve"> </w:t>
        </w:r>
        <w:proofErr w:type="spellStart"/>
        <w:r w:rsidRPr="002D2FDA">
          <w:rPr>
            <w:sz w:val="28"/>
            <w:szCs w:val="28"/>
          </w:rPr>
          <w:t>all'applicazione</w:t>
        </w:r>
        <w:proofErr w:type="spellEnd"/>
        <w:r w:rsidRPr="002D2FDA">
          <w:rPr>
            <w:sz w:val="28"/>
            <w:szCs w:val="28"/>
          </w:rPr>
          <w:t>;</w:t>
        </w:r>
      </w:ins>
    </w:p>
    <w:p w14:paraId="4240F45F" w14:textId="77777777" w:rsidR="001B149A" w:rsidRPr="002D2FDA" w:rsidRDefault="001B149A" w:rsidP="001B149A">
      <w:pPr>
        <w:rPr>
          <w:ins w:id="248" w:author="piero f" w:date="2019-12-16T11:51:00Z"/>
          <w:sz w:val="28"/>
          <w:szCs w:val="28"/>
        </w:rPr>
      </w:pPr>
      <w:ins w:id="249" w:author="piero f" w:date="2019-12-16T11:51:00Z">
        <w:r w:rsidRPr="002D2FDA">
          <w:rPr>
            <w:sz w:val="28"/>
            <w:szCs w:val="28"/>
          </w:rPr>
          <w:t xml:space="preserve"> • View </w:t>
        </w:r>
        <w:proofErr w:type="spellStart"/>
        <w:r w:rsidRPr="002D2FDA">
          <w:rPr>
            <w:sz w:val="28"/>
            <w:szCs w:val="28"/>
          </w:rPr>
          <w:t>visualizza</w:t>
        </w:r>
        <w:proofErr w:type="spellEnd"/>
        <w:r w:rsidRPr="002D2FDA">
          <w:rPr>
            <w:sz w:val="28"/>
            <w:szCs w:val="28"/>
          </w:rPr>
          <w:t xml:space="preserve"> </w:t>
        </w:r>
        <w:proofErr w:type="spellStart"/>
        <w:r w:rsidRPr="002D2FDA">
          <w:rPr>
            <w:sz w:val="28"/>
            <w:szCs w:val="28"/>
          </w:rPr>
          <w:t>i</w:t>
        </w:r>
        <w:proofErr w:type="spellEnd"/>
        <w:r w:rsidRPr="002D2FDA">
          <w:rPr>
            <w:sz w:val="28"/>
            <w:szCs w:val="28"/>
          </w:rPr>
          <w:t xml:space="preserve"> </w:t>
        </w:r>
        <w:proofErr w:type="spellStart"/>
        <w:r w:rsidRPr="002D2FDA">
          <w:rPr>
            <w:sz w:val="28"/>
            <w:szCs w:val="28"/>
          </w:rPr>
          <w:t>dati</w:t>
        </w:r>
        <w:proofErr w:type="spellEnd"/>
        <w:r w:rsidRPr="002D2FDA">
          <w:rPr>
            <w:sz w:val="28"/>
            <w:szCs w:val="28"/>
          </w:rPr>
          <w:t xml:space="preserve"> </w:t>
        </w:r>
        <w:proofErr w:type="spellStart"/>
        <w:r w:rsidRPr="002D2FDA">
          <w:rPr>
            <w:sz w:val="28"/>
            <w:szCs w:val="28"/>
          </w:rPr>
          <w:t>contenuti</w:t>
        </w:r>
        <w:proofErr w:type="spellEnd"/>
        <w:r w:rsidRPr="002D2FDA">
          <w:rPr>
            <w:sz w:val="28"/>
            <w:szCs w:val="28"/>
          </w:rPr>
          <w:t xml:space="preserve"> </w:t>
        </w:r>
        <w:proofErr w:type="spellStart"/>
        <w:r w:rsidRPr="002D2FDA">
          <w:rPr>
            <w:sz w:val="28"/>
            <w:szCs w:val="28"/>
          </w:rPr>
          <w:t>nel</w:t>
        </w:r>
        <w:proofErr w:type="spellEnd"/>
        <w:r w:rsidRPr="002D2FDA">
          <w:rPr>
            <w:sz w:val="28"/>
            <w:szCs w:val="28"/>
          </w:rPr>
          <w:t xml:space="preserve"> model e </w:t>
        </w:r>
        <w:proofErr w:type="spellStart"/>
        <w:r w:rsidRPr="002D2FDA">
          <w:rPr>
            <w:sz w:val="28"/>
            <w:szCs w:val="28"/>
          </w:rPr>
          <w:t>si</w:t>
        </w:r>
        <w:proofErr w:type="spellEnd"/>
        <w:r w:rsidRPr="002D2FDA">
          <w:rPr>
            <w:sz w:val="28"/>
            <w:szCs w:val="28"/>
          </w:rPr>
          <w:t xml:space="preserve"> </w:t>
        </w:r>
        <w:proofErr w:type="spellStart"/>
        <w:r w:rsidRPr="002D2FDA">
          <w:rPr>
            <w:sz w:val="28"/>
            <w:szCs w:val="28"/>
          </w:rPr>
          <w:t>occupa</w:t>
        </w:r>
        <w:proofErr w:type="spellEnd"/>
        <w:r w:rsidRPr="002D2FDA">
          <w:rPr>
            <w:sz w:val="28"/>
            <w:szCs w:val="28"/>
          </w:rPr>
          <w:t xml:space="preserve"> </w:t>
        </w:r>
        <w:proofErr w:type="spellStart"/>
        <w:r w:rsidRPr="002D2FDA">
          <w:rPr>
            <w:sz w:val="28"/>
            <w:szCs w:val="28"/>
          </w:rPr>
          <w:t>dell'interazione</w:t>
        </w:r>
        <w:proofErr w:type="spellEnd"/>
        <w:r w:rsidRPr="002D2FDA">
          <w:rPr>
            <w:sz w:val="28"/>
            <w:szCs w:val="28"/>
          </w:rPr>
          <w:t xml:space="preserve"> con </w:t>
        </w:r>
        <w:proofErr w:type="spellStart"/>
        <w:r w:rsidRPr="002D2FDA">
          <w:rPr>
            <w:sz w:val="28"/>
            <w:szCs w:val="28"/>
          </w:rPr>
          <w:t>utenti</w:t>
        </w:r>
        <w:proofErr w:type="spellEnd"/>
        <w:r w:rsidRPr="002D2FDA">
          <w:rPr>
            <w:sz w:val="28"/>
            <w:szCs w:val="28"/>
          </w:rPr>
          <w:t xml:space="preserve"> e </w:t>
        </w:r>
        <w:proofErr w:type="spellStart"/>
        <w:r w:rsidRPr="002D2FDA">
          <w:rPr>
            <w:sz w:val="28"/>
            <w:szCs w:val="28"/>
          </w:rPr>
          <w:t>agenti</w:t>
        </w:r>
        <w:proofErr w:type="spellEnd"/>
        <w:r w:rsidRPr="002D2FDA">
          <w:rPr>
            <w:sz w:val="28"/>
            <w:szCs w:val="28"/>
          </w:rPr>
          <w:t>;</w:t>
        </w:r>
      </w:ins>
    </w:p>
    <w:p w14:paraId="50EBBD33" w14:textId="40B413B8" w:rsidR="001B149A" w:rsidRPr="002D2FDA" w:rsidRDefault="001B149A" w:rsidP="001B149A">
      <w:pPr>
        <w:rPr>
          <w:ins w:id="250" w:author="piero f" w:date="2019-12-16T11:54:00Z"/>
          <w:sz w:val="28"/>
          <w:szCs w:val="28"/>
        </w:rPr>
      </w:pPr>
      <w:ins w:id="251" w:author="piero f" w:date="2019-12-16T11:51:00Z">
        <w:r w:rsidRPr="002D2FDA">
          <w:rPr>
            <w:sz w:val="28"/>
            <w:szCs w:val="28"/>
          </w:rPr>
          <w:t xml:space="preserve"> • Controller </w:t>
        </w:r>
        <w:proofErr w:type="spellStart"/>
        <w:r w:rsidRPr="002D2FDA">
          <w:rPr>
            <w:sz w:val="28"/>
            <w:szCs w:val="28"/>
          </w:rPr>
          <w:t>riceve</w:t>
        </w:r>
        <w:proofErr w:type="spellEnd"/>
        <w:r w:rsidRPr="002D2FDA">
          <w:rPr>
            <w:sz w:val="28"/>
            <w:szCs w:val="28"/>
          </w:rPr>
          <w:t xml:space="preserve"> </w:t>
        </w:r>
        <w:proofErr w:type="spellStart"/>
        <w:r w:rsidRPr="002D2FDA">
          <w:rPr>
            <w:sz w:val="28"/>
            <w:szCs w:val="28"/>
          </w:rPr>
          <w:t>i</w:t>
        </w:r>
        <w:proofErr w:type="spellEnd"/>
        <w:r w:rsidRPr="002D2FDA">
          <w:rPr>
            <w:sz w:val="28"/>
            <w:szCs w:val="28"/>
          </w:rPr>
          <w:t xml:space="preserve"> </w:t>
        </w:r>
        <w:proofErr w:type="spellStart"/>
        <w:r w:rsidRPr="002D2FDA">
          <w:rPr>
            <w:sz w:val="28"/>
            <w:szCs w:val="28"/>
          </w:rPr>
          <w:t>comandi</w:t>
        </w:r>
        <w:proofErr w:type="spellEnd"/>
        <w:r w:rsidRPr="002D2FDA">
          <w:rPr>
            <w:sz w:val="28"/>
            <w:szCs w:val="28"/>
          </w:rPr>
          <w:t xml:space="preserve"> </w:t>
        </w:r>
        <w:proofErr w:type="spellStart"/>
        <w:r w:rsidRPr="002D2FDA">
          <w:rPr>
            <w:sz w:val="28"/>
            <w:szCs w:val="28"/>
          </w:rPr>
          <w:t>dell'utente</w:t>
        </w:r>
        <w:proofErr w:type="spellEnd"/>
        <w:r w:rsidRPr="002D2FDA">
          <w:rPr>
            <w:sz w:val="28"/>
            <w:szCs w:val="28"/>
          </w:rPr>
          <w:t xml:space="preserve"> (in </w:t>
        </w:r>
        <w:proofErr w:type="spellStart"/>
        <w:r w:rsidRPr="002D2FDA">
          <w:rPr>
            <w:sz w:val="28"/>
            <w:szCs w:val="28"/>
          </w:rPr>
          <w:t>genere</w:t>
        </w:r>
        <w:proofErr w:type="spellEnd"/>
        <w:r w:rsidRPr="002D2FDA">
          <w:rPr>
            <w:sz w:val="28"/>
            <w:szCs w:val="28"/>
          </w:rPr>
          <w:t xml:space="preserve"> </w:t>
        </w:r>
        <w:proofErr w:type="spellStart"/>
        <w:r w:rsidRPr="002D2FDA">
          <w:rPr>
            <w:sz w:val="28"/>
            <w:szCs w:val="28"/>
          </w:rPr>
          <w:t>attraverso</w:t>
        </w:r>
        <w:proofErr w:type="spellEnd"/>
        <w:r w:rsidRPr="002D2FDA">
          <w:rPr>
            <w:sz w:val="28"/>
            <w:szCs w:val="28"/>
          </w:rPr>
          <w:t xml:space="preserve"> </w:t>
        </w:r>
        <w:proofErr w:type="spellStart"/>
        <w:r w:rsidRPr="002D2FDA">
          <w:rPr>
            <w:sz w:val="28"/>
            <w:szCs w:val="28"/>
          </w:rPr>
          <w:t>il</w:t>
        </w:r>
        <w:proofErr w:type="spellEnd"/>
        <w:r w:rsidRPr="002D2FDA">
          <w:rPr>
            <w:sz w:val="28"/>
            <w:szCs w:val="28"/>
          </w:rPr>
          <w:t xml:space="preserve"> view) e li </w:t>
        </w:r>
        <w:proofErr w:type="spellStart"/>
        <w:r w:rsidRPr="002D2FDA">
          <w:rPr>
            <w:sz w:val="28"/>
            <w:szCs w:val="28"/>
          </w:rPr>
          <w:t>attua</w:t>
        </w:r>
        <w:proofErr w:type="spellEnd"/>
        <w:r w:rsidRPr="002D2FDA">
          <w:rPr>
            <w:sz w:val="28"/>
            <w:szCs w:val="28"/>
          </w:rPr>
          <w:t xml:space="preserve"> </w:t>
        </w:r>
        <w:proofErr w:type="spellStart"/>
        <w:r w:rsidRPr="002D2FDA">
          <w:rPr>
            <w:sz w:val="28"/>
            <w:szCs w:val="28"/>
          </w:rPr>
          <w:t>modificando</w:t>
        </w:r>
        <w:proofErr w:type="spellEnd"/>
        <w:r w:rsidRPr="002D2FDA">
          <w:rPr>
            <w:sz w:val="28"/>
            <w:szCs w:val="28"/>
          </w:rPr>
          <w:t xml:space="preserve"> lo </w:t>
        </w:r>
        <w:proofErr w:type="spellStart"/>
        <w:r w:rsidRPr="002D2FDA">
          <w:rPr>
            <w:sz w:val="28"/>
            <w:szCs w:val="28"/>
          </w:rPr>
          <w:t>stato</w:t>
        </w:r>
        <w:proofErr w:type="spellEnd"/>
        <w:r w:rsidRPr="002D2FDA">
          <w:rPr>
            <w:sz w:val="28"/>
            <w:szCs w:val="28"/>
          </w:rPr>
          <w:t xml:space="preserve"> </w:t>
        </w:r>
        <w:proofErr w:type="spellStart"/>
        <w:r w:rsidRPr="002D2FDA">
          <w:rPr>
            <w:sz w:val="28"/>
            <w:szCs w:val="28"/>
          </w:rPr>
          <w:t>degli</w:t>
        </w:r>
        <w:proofErr w:type="spellEnd"/>
        <w:r w:rsidRPr="002D2FDA">
          <w:rPr>
            <w:sz w:val="28"/>
            <w:szCs w:val="28"/>
          </w:rPr>
          <w:t xml:space="preserve"> </w:t>
        </w:r>
        <w:proofErr w:type="spellStart"/>
        <w:r w:rsidRPr="002D2FDA">
          <w:rPr>
            <w:sz w:val="28"/>
            <w:szCs w:val="28"/>
          </w:rPr>
          <w:t>altri</w:t>
        </w:r>
        <w:proofErr w:type="spellEnd"/>
        <w:r w:rsidRPr="002D2FDA">
          <w:rPr>
            <w:sz w:val="28"/>
            <w:szCs w:val="28"/>
          </w:rPr>
          <w:t xml:space="preserve"> due </w:t>
        </w:r>
        <w:proofErr w:type="spellStart"/>
        <w:r w:rsidRPr="002D2FDA">
          <w:rPr>
            <w:sz w:val="28"/>
            <w:szCs w:val="28"/>
          </w:rPr>
          <w:t>componenti</w:t>
        </w:r>
      </w:ins>
      <w:proofErr w:type="spellEnd"/>
    </w:p>
    <w:p w14:paraId="57654645" w14:textId="34025DB0" w:rsidR="002D2FDA" w:rsidRDefault="002D2FDA" w:rsidP="001B149A">
      <w:pPr>
        <w:rPr>
          <w:ins w:id="252" w:author="piero f" w:date="2019-12-16T11:54:00Z"/>
          <w:sz w:val="28"/>
          <w:szCs w:val="28"/>
        </w:rPr>
      </w:pPr>
    </w:p>
    <w:p w14:paraId="59D1077F" w14:textId="77777777" w:rsidR="002D2FDA" w:rsidRPr="004B07C0" w:rsidRDefault="002D2FDA" w:rsidP="001B149A">
      <w:pPr>
        <w:rPr>
          <w:ins w:id="253" w:author="piero f" w:date="2019-12-16T11:51:00Z"/>
          <w:b/>
          <w:bCs/>
          <w:i/>
          <w:iCs/>
          <w:color w:val="4F81BD"/>
          <w:sz w:val="28"/>
          <w:szCs w:val="28"/>
        </w:rPr>
      </w:pPr>
    </w:p>
    <w:p w14:paraId="6A8D207E" w14:textId="7EC61B73" w:rsidR="001B149A" w:rsidRPr="00910B91" w:rsidRDefault="001B149A" w:rsidP="001B149A">
      <w:pPr>
        <w:pStyle w:val="Paragrafoelenco"/>
        <w:tabs>
          <w:tab w:val="left" w:pos="720"/>
          <w:tab w:val="left" w:pos="1757"/>
        </w:tabs>
        <w:ind w:left="0"/>
        <w:rPr>
          <w:rFonts w:ascii="Times New Roman" w:hAnsi="Times New Roman"/>
          <w:sz w:val="28"/>
          <w:szCs w:val="28"/>
        </w:rPr>
      </w:pPr>
      <w:ins w:id="254" w:author="piero f" w:date="2019-12-16T11:51:00Z">
        <w:r>
          <w:rPr>
            <w:noProof/>
          </w:rPr>
          <w:drawing>
            <wp:inline distT="0" distB="0" distL="0" distR="0" wp14:anchorId="11180763" wp14:editId="61E01723">
              <wp:extent cx="2687955" cy="1614170"/>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7955" cy="1614170"/>
                      </a:xfrm>
                      <a:prstGeom prst="rect">
                        <a:avLst/>
                      </a:prstGeom>
                      <a:noFill/>
                      <a:ln>
                        <a:noFill/>
                      </a:ln>
                    </pic:spPr>
                  </pic:pic>
                </a:graphicData>
              </a:graphic>
            </wp:inline>
          </w:drawing>
        </w:r>
      </w:ins>
    </w:p>
    <w:p w14:paraId="0AFAF57B" w14:textId="77777777" w:rsidR="00E04CD9" w:rsidRDefault="00E04CD9" w:rsidP="009131BF">
      <w:pPr>
        <w:pStyle w:val="Paragrafoelenco"/>
        <w:ind w:left="0"/>
        <w:rPr>
          <w:rFonts w:ascii="Cambria" w:hAnsi="Cambria"/>
          <w:sz w:val="24"/>
          <w:szCs w:val="24"/>
        </w:rPr>
      </w:pPr>
    </w:p>
    <w:p w14:paraId="58A82495" w14:textId="3DBB51E0" w:rsidR="00C2329D" w:rsidRDefault="00C2329D" w:rsidP="005B12E3">
      <w:pPr>
        <w:pStyle w:val="Titolo"/>
        <w:spacing w:line="276" w:lineRule="auto"/>
        <w:rPr>
          <w:noProof/>
        </w:rPr>
      </w:pPr>
      <w:r>
        <w:rPr>
          <w:noProof/>
        </w:rPr>
        <w:t>F. Design di Basso Livello</w:t>
      </w:r>
    </w:p>
    <w:p w14:paraId="45904B1C" w14:textId="77777777" w:rsidR="00C2329D" w:rsidRDefault="00C2329D" w:rsidP="00C2329D"/>
    <w:p w14:paraId="4B9E48FD" w14:textId="77777777" w:rsidR="00D93426" w:rsidRDefault="00D93426" w:rsidP="00C2329D"/>
    <w:p w14:paraId="1262E742" w14:textId="77777777" w:rsidR="00D93426" w:rsidRDefault="00D93426" w:rsidP="00C2329D"/>
    <w:p w14:paraId="774E7E2E" w14:textId="77777777" w:rsidR="00D93426" w:rsidRDefault="00D93426" w:rsidP="00C2329D"/>
    <w:p w14:paraId="194B9530" w14:textId="77777777" w:rsidR="00D93426" w:rsidRDefault="00D93426" w:rsidP="00C2329D"/>
    <w:p w14:paraId="03A70A43" w14:textId="77777777" w:rsidR="00D93426" w:rsidRDefault="00D93426" w:rsidP="00C2329D"/>
    <w:p w14:paraId="3A416C2E" w14:textId="77777777" w:rsidR="00D93426" w:rsidRDefault="00D93426" w:rsidP="00C2329D"/>
    <w:p w14:paraId="7ADFF141" w14:textId="77777777" w:rsidR="00D93426" w:rsidRDefault="00D93426" w:rsidP="00C2329D"/>
    <w:p w14:paraId="7C3754ED" w14:textId="77777777" w:rsidR="00D93426" w:rsidRDefault="00D93426" w:rsidP="00C2329D"/>
    <w:p w14:paraId="71C21449" w14:textId="77777777" w:rsidR="00D93426" w:rsidRDefault="00D93426" w:rsidP="00C2329D"/>
    <w:p w14:paraId="3D912F07" w14:textId="77777777" w:rsidR="00D93426" w:rsidRDefault="00D93426" w:rsidP="00C2329D"/>
    <w:p w14:paraId="05C5F8C9" w14:textId="77777777" w:rsidR="00D93426" w:rsidRDefault="00D93426" w:rsidP="00C2329D"/>
    <w:p w14:paraId="16E5F750" w14:textId="77777777" w:rsidR="00D93426" w:rsidRDefault="00D93426" w:rsidP="00C2329D"/>
    <w:p w14:paraId="0F4D65B2" w14:textId="77777777" w:rsidR="00D93426" w:rsidRDefault="00D93426" w:rsidP="00C2329D"/>
    <w:p w14:paraId="274328E5" w14:textId="77777777" w:rsidR="00D93426" w:rsidRDefault="00D93426" w:rsidP="00C2329D"/>
    <w:p w14:paraId="56849AC1" w14:textId="77777777" w:rsidR="00D93426" w:rsidRDefault="00D93426" w:rsidP="00C2329D"/>
    <w:p w14:paraId="3831B57B" w14:textId="77777777" w:rsidR="00D93426" w:rsidRDefault="00D93426" w:rsidP="00C2329D"/>
    <w:p w14:paraId="660C0194" w14:textId="77777777" w:rsidR="00D93426" w:rsidRDefault="00D93426" w:rsidP="00C2329D"/>
    <w:p w14:paraId="75A5790F" w14:textId="77777777" w:rsidR="00D93426" w:rsidRDefault="00D93426" w:rsidP="00C2329D"/>
    <w:p w14:paraId="68221CAC" w14:textId="77777777" w:rsidR="00D93426" w:rsidRDefault="00D93426" w:rsidP="00C2329D"/>
    <w:p w14:paraId="7FB2E5CC" w14:textId="77777777" w:rsidR="00D93426" w:rsidRDefault="00D93426" w:rsidP="00C2329D"/>
    <w:p w14:paraId="0D26B1DB" w14:textId="77777777" w:rsidR="00D93426" w:rsidRDefault="00D93426" w:rsidP="00C2329D"/>
    <w:p w14:paraId="2081E405" w14:textId="77777777" w:rsidR="00D93426" w:rsidRDefault="00D93426" w:rsidP="00C2329D"/>
    <w:p w14:paraId="321555E8" w14:textId="77777777" w:rsidR="00D93426" w:rsidRDefault="00D93426" w:rsidP="00C2329D"/>
    <w:p w14:paraId="778D60B2" w14:textId="77777777" w:rsidR="00D93426" w:rsidRDefault="00D93426" w:rsidP="00C2329D"/>
    <w:p w14:paraId="05C38E72" w14:textId="77777777" w:rsidR="00D93426" w:rsidRDefault="00D93426" w:rsidP="00C2329D"/>
    <w:p w14:paraId="3A3C4F9B" w14:textId="77777777" w:rsidR="00D93426" w:rsidRDefault="00D93426" w:rsidP="00C2329D"/>
    <w:p w14:paraId="36C6BCE2" w14:textId="77777777" w:rsidR="00D93426" w:rsidRDefault="00D93426" w:rsidP="00C2329D"/>
    <w:p w14:paraId="01490033" w14:textId="77777777" w:rsidR="00D93426" w:rsidRDefault="00D93426" w:rsidP="00C2329D"/>
    <w:p w14:paraId="68994CB0" w14:textId="77777777" w:rsidR="00D93426" w:rsidRDefault="00D93426" w:rsidP="00C2329D"/>
    <w:p w14:paraId="5C1FE390" w14:textId="77777777" w:rsidR="00D93426" w:rsidRDefault="00D93426" w:rsidP="00C2329D"/>
    <w:p w14:paraId="4E69F8A2" w14:textId="77777777" w:rsidR="00D93426" w:rsidRDefault="00D93426" w:rsidP="00C2329D"/>
    <w:p w14:paraId="52743937" w14:textId="77777777" w:rsidR="00D93426" w:rsidRDefault="00D93426" w:rsidP="00C2329D"/>
    <w:p w14:paraId="4FC3CF11" w14:textId="77777777" w:rsidR="00D93426" w:rsidRDefault="00D93426" w:rsidP="00C2329D"/>
    <w:p w14:paraId="25EBA215" w14:textId="77777777" w:rsidR="00D93426" w:rsidRDefault="00D93426" w:rsidP="00C2329D"/>
    <w:p w14:paraId="5BB5D07A" w14:textId="77777777" w:rsidR="00D93426" w:rsidRPr="00C2329D" w:rsidRDefault="00D93426" w:rsidP="00C2329D"/>
    <w:p w14:paraId="690BB1C8" w14:textId="77777777" w:rsidR="00C2329D" w:rsidRDefault="00C2329D" w:rsidP="005B12E3">
      <w:pPr>
        <w:pStyle w:val="Titolo"/>
        <w:spacing w:line="276" w:lineRule="auto"/>
        <w:rPr>
          <w:noProof/>
        </w:rPr>
      </w:pPr>
    </w:p>
    <w:p w14:paraId="00B04138" w14:textId="77777777" w:rsidR="00C2329D" w:rsidRDefault="00C2329D" w:rsidP="005B12E3">
      <w:pPr>
        <w:pStyle w:val="Titolo"/>
        <w:spacing w:line="276" w:lineRule="auto"/>
        <w:rPr>
          <w:noProof/>
        </w:rPr>
      </w:pPr>
    </w:p>
    <w:p w14:paraId="04C2A29E" w14:textId="77777777" w:rsidR="00ED25DB" w:rsidRPr="00BF620D" w:rsidRDefault="00C2329D" w:rsidP="005B12E3">
      <w:pPr>
        <w:pStyle w:val="Titolo"/>
        <w:spacing w:line="276" w:lineRule="auto"/>
        <w:rPr>
          <w:noProof/>
        </w:rPr>
      </w:pPr>
      <w:r>
        <w:rPr>
          <w:noProof/>
        </w:rPr>
        <w:t>G</w:t>
      </w:r>
      <w:r w:rsidR="00ED25DB" w:rsidRPr="00BF620D">
        <w:rPr>
          <w:noProof/>
        </w:rPr>
        <w:t xml:space="preserve">. Explain how the FRs and the NFRs are satisfied by design </w:t>
      </w:r>
    </w:p>
    <w:p w14:paraId="39E52D64" w14:textId="77777777" w:rsidR="00ED25DB" w:rsidRPr="001A1571" w:rsidRDefault="00ED25DB" w:rsidP="005B12E3">
      <w:pPr>
        <w:pStyle w:val="Titolo"/>
        <w:spacing w:line="276" w:lineRule="auto"/>
        <w:rPr>
          <w:rFonts w:ascii="Arial" w:hAnsi="Arial" w:cs="Arial"/>
          <w:i/>
          <w:sz w:val="22"/>
          <w:szCs w:val="24"/>
        </w:rPr>
      </w:pPr>
      <w:r w:rsidRPr="001A1571">
        <w:rPr>
          <w:rFonts w:ascii="Arial" w:hAnsi="Arial" w:cs="Arial"/>
          <w:i/>
          <w:sz w:val="22"/>
          <w:szCs w:val="24"/>
        </w:rPr>
        <w:lastRenderedPageBreak/>
        <w:t xml:space="preserve">&lt;Report in this section how the </w:t>
      </w:r>
      <w:proofErr w:type="gramStart"/>
      <w:r w:rsidR="00297101">
        <w:rPr>
          <w:rFonts w:ascii="Arial" w:hAnsi="Arial" w:cs="Arial"/>
          <w:i/>
          <w:sz w:val="22"/>
          <w:szCs w:val="24"/>
        </w:rPr>
        <w:t>architectural  and</w:t>
      </w:r>
      <w:proofErr w:type="gramEnd"/>
      <w:r w:rsidR="00297101">
        <w:rPr>
          <w:rFonts w:ascii="Arial" w:hAnsi="Arial" w:cs="Arial"/>
          <w:i/>
          <w:sz w:val="22"/>
          <w:szCs w:val="24"/>
        </w:rPr>
        <w:t xml:space="preserve"> low level </w:t>
      </w:r>
      <w:r w:rsidRPr="001A1571">
        <w:rPr>
          <w:rFonts w:ascii="Arial" w:hAnsi="Arial" w:cs="Arial"/>
          <w:i/>
          <w:sz w:val="22"/>
          <w:szCs w:val="24"/>
        </w:rPr>
        <w:t xml:space="preserve">design you produced satisfies the </w:t>
      </w:r>
      <w:proofErr w:type="spellStart"/>
      <w:r w:rsidRPr="001A1571">
        <w:rPr>
          <w:rFonts w:ascii="Arial" w:hAnsi="Arial" w:cs="Arial"/>
          <w:i/>
          <w:sz w:val="22"/>
          <w:szCs w:val="24"/>
        </w:rPr>
        <w:t>FRs</w:t>
      </w:r>
      <w:proofErr w:type="spellEnd"/>
      <w:r w:rsidRPr="001A1571">
        <w:rPr>
          <w:rFonts w:ascii="Arial" w:hAnsi="Arial" w:cs="Arial"/>
          <w:i/>
          <w:sz w:val="22"/>
          <w:szCs w:val="24"/>
        </w:rPr>
        <w:t xml:space="preserve"> and the </w:t>
      </w:r>
      <w:proofErr w:type="spellStart"/>
      <w:r w:rsidRPr="001A1571">
        <w:rPr>
          <w:rFonts w:ascii="Arial" w:hAnsi="Arial" w:cs="Arial"/>
          <w:i/>
          <w:sz w:val="22"/>
          <w:szCs w:val="24"/>
        </w:rPr>
        <w:t>NFRs</w:t>
      </w:r>
      <w:proofErr w:type="spellEnd"/>
      <w:r w:rsidRPr="001A1571">
        <w:rPr>
          <w:rFonts w:ascii="Arial" w:hAnsi="Arial" w:cs="Arial"/>
          <w:i/>
          <w:sz w:val="22"/>
          <w:szCs w:val="24"/>
        </w:rPr>
        <w:t>&gt;</w:t>
      </w:r>
    </w:p>
    <w:p w14:paraId="280B17D3" w14:textId="01BD4034" w:rsidR="00DE1224" w:rsidRDefault="00ED25DB" w:rsidP="0075497C">
      <w:pPr>
        <w:pStyle w:val="Titolo"/>
        <w:spacing w:line="276" w:lineRule="auto"/>
      </w:pPr>
      <w:r>
        <w:rPr>
          <w:noProof/>
        </w:rPr>
        <w:br w:type="page"/>
      </w:r>
      <w:r w:rsidR="00D44017">
        <w:rPr>
          <w:noProof/>
        </w:rPr>
        <w:lastRenderedPageBreak/>
        <w:drawing>
          <wp:anchor distT="0" distB="0" distL="114300" distR="114300" simplePos="0" relativeHeight="251663360" behindDoc="0" locked="0" layoutInCell="1" allowOverlap="1" wp14:anchorId="5DCF3CF8" wp14:editId="70763431">
            <wp:simplePos x="0" y="0"/>
            <wp:positionH relativeFrom="column">
              <wp:posOffset>5372100</wp:posOffset>
            </wp:positionH>
            <wp:positionV relativeFrom="paragraph">
              <wp:posOffset>-55245</wp:posOffset>
            </wp:positionV>
            <wp:extent cx="990600" cy="1009650"/>
            <wp:effectExtent l="0" t="0" r="0" b="0"/>
            <wp:wrapThrough wrapText="bothSides">
              <wp:wrapPolygon edited="0">
                <wp:start x="0" y="0"/>
                <wp:lineTo x="0" y="21192"/>
                <wp:lineTo x="21185" y="21192"/>
                <wp:lineTo x="21185" y="0"/>
                <wp:lineTo x="0" y="0"/>
              </wp:wrapPolygon>
            </wp:wrapThrough>
            <wp:docPr id="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BD56BD">
        <w:rPr>
          <w:sz w:val="56"/>
          <w:szCs w:val="56"/>
        </w:rPr>
        <w:t>G</w:t>
      </w:r>
      <w:r w:rsidR="0075497C">
        <w:rPr>
          <w:sz w:val="56"/>
          <w:szCs w:val="56"/>
        </w:rPr>
        <w:t xml:space="preserve">. </w:t>
      </w:r>
      <w:r w:rsidR="00DE1224" w:rsidRPr="00DE1224">
        <w:rPr>
          <w:sz w:val="56"/>
          <w:szCs w:val="56"/>
        </w:rPr>
        <w:t>Effort Recording</w:t>
      </w:r>
      <w:r w:rsidR="00E4636F">
        <w:rPr>
          <w:sz w:val="56"/>
          <w:szCs w:val="56"/>
        </w:rPr>
        <w:t xml:space="preserve"> </w:t>
      </w:r>
    </w:p>
    <w:p w14:paraId="4C9DC09C" w14:textId="7DE60875" w:rsidR="0075497C" w:rsidRDefault="00BD56BD" w:rsidP="00E4636F">
      <w:pPr>
        <w:pStyle w:val="NormaleWeb"/>
        <w:jc w:val="both"/>
        <w:rPr>
          <w:rFonts w:ascii="Arial" w:hAnsi="Arial" w:cs="Arial"/>
          <w:bCs/>
          <w:i/>
          <w:sz w:val="22"/>
        </w:rPr>
      </w:pPr>
      <w:r>
        <w:rPr>
          <w:rFonts w:ascii="Arial" w:hAnsi="Arial" w:cs="Arial"/>
          <w:b/>
          <w:bCs/>
          <w:i/>
          <w:sz w:val="22"/>
        </w:rPr>
        <w:t>PERT</w:t>
      </w:r>
      <w:r w:rsidR="0075497C">
        <w:rPr>
          <w:rFonts w:ascii="Arial" w:hAnsi="Arial" w:cs="Arial"/>
          <w:b/>
          <w:bCs/>
          <w:i/>
          <w:sz w:val="22"/>
        </w:rPr>
        <w:br/>
      </w:r>
      <w:r w:rsidR="0075497C">
        <w:rPr>
          <w:rFonts w:ascii="Arial" w:hAnsi="Arial" w:cs="Arial"/>
          <w:bCs/>
          <w:i/>
          <w:sz w:val="22"/>
        </w:rPr>
        <w:t xml:space="preserve">Make a </w:t>
      </w:r>
      <w:r>
        <w:rPr>
          <w:rFonts w:ascii="Arial" w:hAnsi="Arial" w:cs="Arial"/>
          <w:bCs/>
          <w:i/>
          <w:sz w:val="22"/>
        </w:rPr>
        <w:t>PERT</w:t>
      </w:r>
      <w:r w:rsidR="0075497C">
        <w:rPr>
          <w:rFonts w:ascii="Arial" w:hAnsi="Arial" w:cs="Arial"/>
          <w:bCs/>
          <w:i/>
          <w:sz w:val="22"/>
        </w:rPr>
        <w:t xml:space="preserve"> documenting the tasks and timing you expect to spend on the deliverable. Try to be as precise as possible. Check, after the deliverable deadline, if and how you satisfied (or not) the deadlines.</w:t>
      </w:r>
    </w:p>
    <w:p w14:paraId="7CDF6431" w14:textId="07959853" w:rsidR="00C65B6D" w:rsidRDefault="00C65B6D" w:rsidP="00E4636F">
      <w:pPr>
        <w:pStyle w:val="NormaleWeb"/>
        <w:jc w:val="both"/>
        <w:rPr>
          <w:rFonts w:ascii="Arial" w:hAnsi="Arial" w:cs="Arial"/>
          <w:bCs/>
          <w:i/>
          <w:sz w:val="22"/>
        </w:rPr>
      </w:pPr>
      <w:r>
        <w:rPr>
          <w:rFonts w:ascii="Arial" w:hAnsi="Arial" w:cs="Arial"/>
          <w:bCs/>
          <w:i/>
          <w:noProof/>
          <w:sz w:val="22"/>
        </w:rPr>
        <w:drawing>
          <wp:inline distT="0" distB="0" distL="0" distR="0" wp14:anchorId="11016526" wp14:editId="34B8BC01">
            <wp:extent cx="5486400" cy="2680970"/>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tpng.png"/>
                    <pic:cNvPicPr/>
                  </pic:nvPicPr>
                  <pic:blipFill>
                    <a:blip r:embed="rId13"/>
                    <a:stretch>
                      <a:fillRect/>
                    </a:stretch>
                  </pic:blipFill>
                  <pic:spPr>
                    <a:xfrm>
                      <a:off x="0" y="0"/>
                      <a:ext cx="5486400" cy="2680970"/>
                    </a:xfrm>
                    <a:prstGeom prst="rect">
                      <a:avLst/>
                    </a:prstGeom>
                  </pic:spPr>
                </pic:pic>
              </a:graphicData>
            </a:graphic>
          </wp:inline>
        </w:drawing>
      </w:r>
    </w:p>
    <w:p w14:paraId="5AF2FB09" w14:textId="77777777" w:rsidR="00DE1224" w:rsidRPr="005B12E3" w:rsidRDefault="00DE1224" w:rsidP="00E4636F">
      <w:pPr>
        <w:pStyle w:val="NormaleWeb"/>
        <w:jc w:val="both"/>
        <w:rPr>
          <w:rFonts w:ascii="Arial" w:hAnsi="Arial" w:cs="Arial"/>
          <w:i/>
          <w:sz w:val="22"/>
        </w:rPr>
      </w:pPr>
      <w:r w:rsidRPr="005B12E3">
        <w:rPr>
          <w:rFonts w:ascii="Arial" w:hAnsi="Arial" w:cs="Arial"/>
          <w:b/>
          <w:bCs/>
          <w:i/>
          <w:sz w:val="22"/>
        </w:rPr>
        <w:t>Logging</w:t>
      </w:r>
      <w:r w:rsidRPr="005B12E3">
        <w:rPr>
          <w:rFonts w:ascii="Arial" w:hAnsi="Arial" w:cs="Arial"/>
          <w:i/>
          <w:sz w:val="22"/>
        </w:rPr>
        <w:t xml:space="preserve"> </w:t>
      </w:r>
      <w:r w:rsidRPr="005B12E3">
        <w:rPr>
          <w:rFonts w:ascii="Arial" w:hAnsi="Arial" w:cs="Arial"/>
          <w:i/>
          <w:sz w:val="22"/>
        </w:rPr>
        <w:br/>
        <w:t xml:space="preserve">As you are working on the assignment, record what you are doing and how long you spent. As a rule of thumb, you should add a log entry every time you switch tasks. For example, if you do something for two hours straight, that can be one log entry. However, if you do two or three things in half an hour, you must have a log entry for each of them. You do not need to include time for </w:t>
      </w:r>
      <w:proofErr w:type="gramStart"/>
      <w:r w:rsidRPr="005B12E3">
        <w:rPr>
          <w:rFonts w:ascii="Arial" w:hAnsi="Arial" w:cs="Arial"/>
          <w:i/>
          <w:sz w:val="22"/>
        </w:rPr>
        <w:t>logging, but</w:t>
      </w:r>
      <w:proofErr w:type="gramEnd"/>
      <w:r w:rsidRPr="005B12E3">
        <w:rPr>
          <w:rFonts w:ascii="Arial" w:hAnsi="Arial" w:cs="Arial"/>
          <w:i/>
          <w:sz w:val="22"/>
        </w:rPr>
        <w:t xml:space="preserve"> should include the time spent answering the other parts of this question.</w:t>
      </w:r>
    </w:p>
    <w:p w14:paraId="3695645B" w14:textId="77777777" w:rsidR="00DE1224" w:rsidRPr="005B12E3" w:rsidRDefault="002403E1" w:rsidP="00DE1224">
      <w:pPr>
        <w:pStyle w:val="NormaleWeb"/>
        <w:rPr>
          <w:rFonts w:ascii="Arial" w:hAnsi="Arial" w:cs="Arial"/>
          <w:i/>
          <w:sz w:val="22"/>
        </w:rPr>
      </w:pPr>
      <w:r w:rsidRPr="005B12E3">
        <w:rPr>
          <w:rFonts w:ascii="Arial" w:hAnsi="Arial" w:cs="Arial"/>
          <w:i/>
          <w:sz w:val="22"/>
        </w:rPr>
        <w:t xml:space="preserve">For this purpose, please use the </w:t>
      </w:r>
      <w:proofErr w:type="spellStart"/>
      <w:r w:rsidRPr="00ED25DB">
        <w:rPr>
          <w:rFonts w:ascii="Arial" w:hAnsi="Arial" w:cs="Arial"/>
          <w:b/>
          <w:i/>
          <w:sz w:val="22"/>
        </w:rPr>
        <w:t>LogTempl</w:t>
      </w:r>
      <w:r w:rsidR="00E4636F" w:rsidRPr="00ED25DB">
        <w:rPr>
          <w:rFonts w:ascii="Arial" w:hAnsi="Arial" w:cs="Arial"/>
          <w:b/>
          <w:i/>
          <w:sz w:val="22"/>
        </w:rPr>
        <w:t>ate.xls</w:t>
      </w:r>
      <w:proofErr w:type="spellEnd"/>
      <w:r w:rsidR="00E4636F" w:rsidRPr="005B12E3">
        <w:rPr>
          <w:rFonts w:ascii="Arial" w:hAnsi="Arial" w:cs="Arial"/>
          <w:i/>
          <w:sz w:val="22"/>
        </w:rPr>
        <w:t xml:space="preserve"> file</w:t>
      </w:r>
      <w:r w:rsidRPr="005B12E3">
        <w:rPr>
          <w:rFonts w:ascii="Arial" w:hAnsi="Arial" w:cs="Arial"/>
          <w:i/>
          <w:sz w:val="22"/>
        </w:rPr>
        <w:t>.</w:t>
      </w:r>
    </w:p>
    <w:p w14:paraId="1C37D9F7" w14:textId="77777777" w:rsidR="002403E1" w:rsidRPr="005B12E3" w:rsidRDefault="00DE1224" w:rsidP="00E4636F">
      <w:pPr>
        <w:jc w:val="both"/>
        <w:rPr>
          <w:rFonts w:ascii="Arial" w:hAnsi="Arial" w:cs="Arial"/>
          <w:b/>
          <w:i/>
          <w:sz w:val="22"/>
        </w:rPr>
      </w:pPr>
      <w:r w:rsidRPr="005B12E3">
        <w:rPr>
          <w:rFonts w:ascii="Arial" w:hAnsi="Arial" w:cs="Arial"/>
          <w:b/>
          <w:bCs/>
          <w:i/>
          <w:sz w:val="22"/>
        </w:rPr>
        <w:t>Categorization</w:t>
      </w:r>
      <w:r w:rsidRPr="005B12E3">
        <w:rPr>
          <w:rFonts w:ascii="Arial" w:hAnsi="Arial" w:cs="Arial"/>
          <w:i/>
          <w:sz w:val="22"/>
        </w:rPr>
        <w:br/>
      </w:r>
      <w:r w:rsidR="002403E1" w:rsidRPr="005B12E3">
        <w:rPr>
          <w:rFonts w:ascii="Arial" w:hAnsi="Arial" w:cs="Arial"/>
          <w:i/>
          <w:sz w:val="22"/>
        </w:rPr>
        <w:t xml:space="preserve">When logging the time spent on the project, please create different </w:t>
      </w:r>
      <w:r w:rsidR="004A2F4C" w:rsidRPr="005B12E3">
        <w:rPr>
          <w:rFonts w:ascii="Arial" w:hAnsi="Arial" w:cs="Arial"/>
          <w:i/>
          <w:sz w:val="22"/>
        </w:rPr>
        <w:t xml:space="preserve">sub- </w:t>
      </w:r>
      <w:r w:rsidR="002403E1" w:rsidRPr="005B12E3">
        <w:rPr>
          <w:rFonts w:ascii="Arial" w:hAnsi="Arial" w:cs="Arial"/>
          <w:i/>
          <w:sz w:val="22"/>
        </w:rPr>
        <w:t>categories.</w:t>
      </w:r>
      <w:r w:rsidR="004A2F4C" w:rsidRPr="005B12E3">
        <w:rPr>
          <w:rFonts w:ascii="Arial" w:hAnsi="Arial" w:cs="Arial"/>
          <w:b/>
          <w:i/>
          <w:sz w:val="22"/>
        </w:rPr>
        <w:t xml:space="preserve"> </w:t>
      </w:r>
      <w:r w:rsidR="002403E1" w:rsidRPr="005B12E3">
        <w:rPr>
          <w:rFonts w:ascii="Arial" w:hAnsi="Arial" w:cs="Arial"/>
          <w:i/>
          <w:sz w:val="22"/>
        </w:rPr>
        <w:t>Specifically, it is important to clearly distinguish</w:t>
      </w:r>
      <w:r w:rsidR="004A2F4C" w:rsidRPr="005B12E3">
        <w:rPr>
          <w:rFonts w:ascii="Arial" w:hAnsi="Arial" w:cs="Arial"/>
          <w:i/>
          <w:sz w:val="22"/>
        </w:rPr>
        <w:t xml:space="preserve"> between two main categories:</w:t>
      </w:r>
      <w:r w:rsidR="002403E1" w:rsidRPr="005B12E3">
        <w:rPr>
          <w:rFonts w:ascii="Arial" w:hAnsi="Arial" w:cs="Arial"/>
          <w:i/>
          <w:sz w:val="22"/>
        </w:rPr>
        <w:t xml:space="preserve"> the time spent for “</w:t>
      </w:r>
      <w:r w:rsidR="002403E1" w:rsidRPr="005B12E3">
        <w:rPr>
          <w:rFonts w:ascii="Arial" w:hAnsi="Arial" w:cs="Arial"/>
          <w:b/>
          <w:i/>
          <w:sz w:val="22"/>
        </w:rPr>
        <w:t>learning</w:t>
      </w:r>
      <w:r w:rsidR="002403E1" w:rsidRPr="005B12E3">
        <w:rPr>
          <w:rFonts w:ascii="Arial" w:hAnsi="Arial" w:cs="Arial"/>
          <w:i/>
          <w:sz w:val="22"/>
        </w:rPr>
        <w:t>” (the mode</w:t>
      </w:r>
      <w:r w:rsidR="006750E4" w:rsidRPr="005B12E3">
        <w:rPr>
          <w:rFonts w:ascii="Arial" w:hAnsi="Arial" w:cs="Arial"/>
          <w:i/>
          <w:sz w:val="22"/>
        </w:rPr>
        <w:t>l</w:t>
      </w:r>
      <w:r w:rsidR="002403E1" w:rsidRPr="005B12E3">
        <w:rPr>
          <w:rFonts w:ascii="Arial" w:hAnsi="Arial" w:cs="Arial"/>
          <w:i/>
          <w:sz w:val="22"/>
        </w:rPr>
        <w:t>ing languages, the tools, etc.) from the time needed for “</w:t>
      </w:r>
      <w:r w:rsidR="002403E1" w:rsidRPr="005B12E3">
        <w:rPr>
          <w:rFonts w:ascii="Arial" w:hAnsi="Arial" w:cs="Arial"/>
          <w:b/>
          <w:i/>
          <w:sz w:val="22"/>
        </w:rPr>
        <w:t>doing</w:t>
      </w:r>
      <w:r w:rsidR="002403E1" w:rsidRPr="005B12E3">
        <w:rPr>
          <w:rFonts w:ascii="Arial" w:hAnsi="Arial" w:cs="Arial"/>
          <w:i/>
          <w:sz w:val="22"/>
        </w:rPr>
        <w:t>” (creating the models, taking the decisions, …). Learning tasks are in fact cos</w:t>
      </w:r>
      <w:r w:rsidR="006750E4" w:rsidRPr="005B12E3">
        <w:rPr>
          <w:rFonts w:ascii="Arial" w:hAnsi="Arial" w:cs="Arial"/>
          <w:i/>
          <w:sz w:val="22"/>
        </w:rPr>
        <w:t>ts to be paid only once, while d</w:t>
      </w:r>
      <w:r w:rsidR="002403E1" w:rsidRPr="005B12E3">
        <w:rPr>
          <w:rFonts w:ascii="Arial" w:hAnsi="Arial" w:cs="Arial"/>
          <w:i/>
          <w:sz w:val="22"/>
        </w:rPr>
        <w:t>oing costs are those that will be repeated through the project.</w:t>
      </w:r>
    </w:p>
    <w:p w14:paraId="25B1A994" w14:textId="77777777" w:rsidR="00DE1224" w:rsidRPr="005B12E3" w:rsidRDefault="004A2F4C" w:rsidP="00E4636F">
      <w:pPr>
        <w:jc w:val="both"/>
        <w:rPr>
          <w:rFonts w:ascii="Arial" w:hAnsi="Arial" w:cs="Arial"/>
          <w:i/>
          <w:sz w:val="22"/>
        </w:rPr>
      </w:pPr>
      <w:r w:rsidRPr="005B12E3">
        <w:rPr>
          <w:rFonts w:ascii="Arial" w:hAnsi="Arial" w:cs="Arial"/>
          <w:i/>
          <w:sz w:val="22"/>
        </w:rPr>
        <w:t>For each category, please define sub-categories. Examples follow. You may add other sub-categories you find useful.</w:t>
      </w:r>
      <w:r w:rsidR="00DE1224" w:rsidRPr="005B12E3">
        <w:rPr>
          <w:rFonts w:ascii="Arial" w:hAnsi="Arial" w:cs="Arial"/>
          <w:i/>
          <w:sz w:val="22"/>
        </w:rPr>
        <w:br/>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15"/>
        <w:gridCol w:w="4325"/>
      </w:tblGrid>
      <w:tr w:rsidR="00DE1224" w:rsidRPr="005B12E3" w14:paraId="723E2218" w14:textId="77777777" w:rsidTr="002403E1">
        <w:tc>
          <w:tcPr>
            <w:tcW w:w="4423" w:type="dxa"/>
          </w:tcPr>
          <w:p w14:paraId="2BC36C3B" w14:textId="77777777" w:rsidR="002403E1" w:rsidRPr="005B12E3" w:rsidRDefault="002403E1" w:rsidP="002403E1">
            <w:pPr>
              <w:ind w:left="426"/>
              <w:rPr>
                <w:rFonts w:ascii="Arial" w:hAnsi="Arial" w:cs="Arial"/>
                <w:b/>
                <w:i/>
                <w:sz w:val="22"/>
              </w:rPr>
            </w:pPr>
            <w:r w:rsidRPr="005B12E3">
              <w:rPr>
                <w:rFonts w:ascii="Arial" w:hAnsi="Arial" w:cs="Arial"/>
                <w:b/>
                <w:i/>
                <w:sz w:val="22"/>
              </w:rPr>
              <w:t>Learning</w:t>
            </w:r>
          </w:p>
          <w:p w14:paraId="031BE8A2" w14:textId="77777777" w:rsidR="006750E4" w:rsidRPr="005B12E3" w:rsidRDefault="006750E4" w:rsidP="002403E1">
            <w:pPr>
              <w:numPr>
                <w:ilvl w:val="0"/>
                <w:numId w:val="26"/>
              </w:numPr>
              <w:tabs>
                <w:tab w:val="clear" w:pos="0"/>
              </w:tabs>
              <w:ind w:left="426"/>
              <w:rPr>
                <w:rFonts w:ascii="Arial" w:hAnsi="Arial" w:cs="Arial"/>
                <w:b/>
                <w:i/>
                <w:sz w:val="22"/>
              </w:rPr>
            </w:pPr>
            <w:r w:rsidRPr="005B12E3">
              <w:rPr>
                <w:rFonts w:ascii="Arial" w:hAnsi="Arial" w:cs="Arial"/>
                <w:b/>
                <w:i/>
                <w:sz w:val="22"/>
              </w:rPr>
              <w:t>Requirements Engineering</w:t>
            </w:r>
          </w:p>
          <w:p w14:paraId="60B8301E" w14:textId="77777777" w:rsidR="006750E4" w:rsidRPr="005B12E3" w:rsidRDefault="006750E4" w:rsidP="002403E1">
            <w:pPr>
              <w:numPr>
                <w:ilvl w:val="0"/>
                <w:numId w:val="26"/>
              </w:numPr>
              <w:tabs>
                <w:tab w:val="clear" w:pos="0"/>
              </w:tabs>
              <w:ind w:left="426"/>
              <w:rPr>
                <w:rFonts w:ascii="Arial" w:hAnsi="Arial" w:cs="Arial"/>
                <w:b/>
                <w:i/>
                <w:sz w:val="22"/>
              </w:rPr>
            </w:pPr>
            <w:proofErr w:type="spellStart"/>
            <w:proofErr w:type="gramStart"/>
            <w:r w:rsidRPr="005B12E3">
              <w:rPr>
                <w:rFonts w:ascii="Arial" w:hAnsi="Arial" w:cs="Arial"/>
                <w:b/>
                <w:i/>
                <w:sz w:val="22"/>
              </w:rPr>
              <w:lastRenderedPageBreak/>
              <w:t>Non functional</w:t>
            </w:r>
            <w:proofErr w:type="spellEnd"/>
            <w:proofErr w:type="gramEnd"/>
            <w:r w:rsidRPr="005B12E3">
              <w:rPr>
                <w:rFonts w:ascii="Arial" w:hAnsi="Arial" w:cs="Arial"/>
                <w:b/>
                <w:i/>
                <w:sz w:val="22"/>
              </w:rPr>
              <w:t xml:space="preserve"> Requirements</w:t>
            </w:r>
          </w:p>
          <w:p w14:paraId="151AE19E" w14:textId="77777777" w:rsidR="002403E1" w:rsidRPr="005B12E3" w:rsidRDefault="006750E4" w:rsidP="002403E1">
            <w:pPr>
              <w:numPr>
                <w:ilvl w:val="0"/>
                <w:numId w:val="26"/>
              </w:numPr>
              <w:tabs>
                <w:tab w:val="clear" w:pos="0"/>
              </w:tabs>
              <w:ind w:left="426"/>
              <w:rPr>
                <w:rFonts w:ascii="Arial" w:hAnsi="Arial" w:cs="Arial"/>
                <w:b/>
                <w:i/>
                <w:sz w:val="22"/>
              </w:rPr>
            </w:pPr>
            <w:r w:rsidRPr="005B12E3">
              <w:rPr>
                <w:rFonts w:ascii="Arial" w:hAnsi="Arial" w:cs="Arial"/>
                <w:b/>
                <w:i/>
                <w:sz w:val="22"/>
              </w:rPr>
              <w:t>Use Case Diagrams</w:t>
            </w:r>
          </w:p>
          <w:p w14:paraId="434E3866" w14:textId="77777777" w:rsidR="00DE1224" w:rsidRPr="0075497C" w:rsidRDefault="002403E1" w:rsidP="00ED25DB">
            <w:pPr>
              <w:numPr>
                <w:ilvl w:val="0"/>
                <w:numId w:val="26"/>
              </w:numPr>
              <w:tabs>
                <w:tab w:val="clear" w:pos="0"/>
              </w:tabs>
              <w:ind w:left="426"/>
              <w:rPr>
                <w:rFonts w:ascii="Arial" w:hAnsi="Arial" w:cs="Arial"/>
                <w:b/>
                <w:i/>
                <w:sz w:val="22"/>
              </w:rPr>
            </w:pPr>
            <w:r w:rsidRPr="005B12E3">
              <w:rPr>
                <w:rFonts w:ascii="Arial" w:hAnsi="Arial" w:cs="Arial"/>
                <w:b/>
                <w:i/>
                <w:sz w:val="22"/>
              </w:rPr>
              <w:t>Tool study</w:t>
            </w:r>
          </w:p>
        </w:tc>
        <w:tc>
          <w:tcPr>
            <w:tcW w:w="4433" w:type="dxa"/>
          </w:tcPr>
          <w:p w14:paraId="2AD67E44" w14:textId="77777777" w:rsidR="002403E1" w:rsidRPr="005B12E3" w:rsidRDefault="002403E1" w:rsidP="002403E1">
            <w:pPr>
              <w:ind w:left="426"/>
              <w:rPr>
                <w:rFonts w:ascii="Arial" w:hAnsi="Arial" w:cs="Arial"/>
                <w:b/>
                <w:i/>
                <w:sz w:val="22"/>
              </w:rPr>
            </w:pPr>
            <w:r w:rsidRPr="005B12E3">
              <w:rPr>
                <w:rFonts w:ascii="Arial" w:hAnsi="Arial" w:cs="Arial"/>
                <w:b/>
                <w:i/>
                <w:sz w:val="22"/>
              </w:rPr>
              <w:lastRenderedPageBreak/>
              <w:t>Doing:</w:t>
            </w:r>
          </w:p>
          <w:p w14:paraId="01B6CF0C" w14:textId="77777777" w:rsidR="002403E1" w:rsidRPr="005B12E3" w:rsidRDefault="006750E4" w:rsidP="002403E1">
            <w:pPr>
              <w:numPr>
                <w:ilvl w:val="0"/>
                <w:numId w:val="26"/>
              </w:numPr>
              <w:tabs>
                <w:tab w:val="clear" w:pos="0"/>
              </w:tabs>
              <w:ind w:left="426"/>
              <w:rPr>
                <w:rFonts w:ascii="Arial" w:hAnsi="Arial" w:cs="Arial"/>
                <w:b/>
                <w:i/>
                <w:sz w:val="22"/>
              </w:rPr>
            </w:pPr>
            <w:r w:rsidRPr="005B12E3">
              <w:rPr>
                <w:rFonts w:ascii="Arial" w:hAnsi="Arial" w:cs="Arial"/>
                <w:b/>
                <w:i/>
                <w:sz w:val="22"/>
              </w:rPr>
              <w:t>Requirements discovery</w:t>
            </w:r>
          </w:p>
          <w:p w14:paraId="5D31B8C1" w14:textId="77777777" w:rsidR="002403E1" w:rsidRPr="005B12E3" w:rsidRDefault="006750E4" w:rsidP="002403E1">
            <w:pPr>
              <w:numPr>
                <w:ilvl w:val="0"/>
                <w:numId w:val="26"/>
              </w:numPr>
              <w:tabs>
                <w:tab w:val="clear" w:pos="0"/>
              </w:tabs>
              <w:ind w:left="426"/>
              <w:rPr>
                <w:rFonts w:ascii="Arial" w:hAnsi="Arial" w:cs="Arial"/>
                <w:b/>
                <w:i/>
                <w:sz w:val="22"/>
              </w:rPr>
            </w:pPr>
            <w:r w:rsidRPr="005B12E3">
              <w:rPr>
                <w:rFonts w:ascii="Arial" w:hAnsi="Arial" w:cs="Arial"/>
                <w:b/>
                <w:i/>
                <w:sz w:val="22"/>
              </w:rPr>
              <w:lastRenderedPageBreak/>
              <w:t xml:space="preserve">Requirements </w:t>
            </w:r>
            <w:r w:rsidR="002403E1" w:rsidRPr="005B12E3">
              <w:rPr>
                <w:rFonts w:ascii="Arial" w:hAnsi="Arial" w:cs="Arial"/>
                <w:b/>
                <w:i/>
                <w:sz w:val="22"/>
              </w:rPr>
              <w:t>Modeling</w:t>
            </w:r>
            <w:r w:rsidRPr="005B12E3">
              <w:rPr>
                <w:rFonts w:ascii="Arial" w:hAnsi="Arial" w:cs="Arial"/>
                <w:b/>
                <w:i/>
                <w:sz w:val="22"/>
              </w:rPr>
              <w:t xml:space="preserve"> (UC diagrams)</w:t>
            </w:r>
          </w:p>
          <w:p w14:paraId="5789A333" w14:textId="77777777" w:rsidR="00DE1224" w:rsidRPr="005B12E3" w:rsidRDefault="00DE1224" w:rsidP="0075497C">
            <w:pPr>
              <w:rPr>
                <w:rFonts w:ascii="Arial" w:hAnsi="Arial" w:cs="Arial"/>
                <w:b/>
                <w:i/>
                <w:sz w:val="22"/>
              </w:rPr>
            </w:pPr>
          </w:p>
          <w:p w14:paraId="5646B943" w14:textId="77777777" w:rsidR="00DE1224" w:rsidRPr="005B12E3" w:rsidRDefault="00DE1224" w:rsidP="009835BD">
            <w:pPr>
              <w:ind w:left="426"/>
              <w:rPr>
                <w:rFonts w:ascii="Arial" w:hAnsi="Arial" w:cs="Arial"/>
                <w:b/>
                <w:i/>
                <w:sz w:val="22"/>
              </w:rPr>
            </w:pPr>
          </w:p>
        </w:tc>
      </w:tr>
    </w:tbl>
    <w:p w14:paraId="54AEDBFE" w14:textId="47A535B6" w:rsidR="00ED25DB" w:rsidRDefault="00DE1224" w:rsidP="00DE1224">
      <w:pPr>
        <w:pStyle w:val="NormaleWeb"/>
        <w:rPr>
          <w:rFonts w:ascii="Arial" w:hAnsi="Arial" w:cs="Arial"/>
          <w:i/>
          <w:sz w:val="22"/>
        </w:rPr>
      </w:pPr>
      <w:r w:rsidRPr="005B12E3">
        <w:rPr>
          <w:rFonts w:ascii="Arial" w:hAnsi="Arial" w:cs="Arial"/>
          <w:b/>
          <w:bCs/>
          <w:i/>
          <w:sz w:val="22"/>
        </w:rPr>
        <w:lastRenderedPageBreak/>
        <w:t>Summary Statistics</w:t>
      </w:r>
      <w:r w:rsidRPr="005B12E3">
        <w:rPr>
          <w:rFonts w:ascii="Arial" w:hAnsi="Arial" w:cs="Arial"/>
          <w:b/>
          <w:bCs/>
          <w:i/>
          <w:sz w:val="22"/>
        </w:rPr>
        <w:br/>
      </w:r>
      <w:r w:rsidR="00B15731" w:rsidRPr="005B12E3">
        <w:rPr>
          <w:rFonts w:ascii="Arial" w:hAnsi="Arial" w:cs="Arial"/>
          <w:i/>
          <w:sz w:val="22"/>
        </w:rPr>
        <w:t>Based on the attributes defined above</w:t>
      </w:r>
      <w:r w:rsidR="00ED25DB">
        <w:rPr>
          <w:rFonts w:ascii="Arial" w:hAnsi="Arial" w:cs="Arial"/>
          <w:i/>
          <w:sz w:val="22"/>
        </w:rPr>
        <w:t xml:space="preserve">, </w:t>
      </w:r>
      <w:r w:rsidR="00B15731" w:rsidRPr="005B12E3">
        <w:rPr>
          <w:rFonts w:ascii="Arial" w:hAnsi="Arial" w:cs="Arial"/>
          <w:i/>
          <w:sz w:val="22"/>
        </w:rPr>
        <w:t>c</w:t>
      </w:r>
      <w:r w:rsidRPr="005B12E3">
        <w:rPr>
          <w:rFonts w:ascii="Arial" w:hAnsi="Arial" w:cs="Arial"/>
          <w:i/>
          <w:sz w:val="22"/>
        </w:rPr>
        <w:t xml:space="preserve">alculate </w:t>
      </w:r>
      <w:r w:rsidR="00ED25DB">
        <w:rPr>
          <w:rFonts w:ascii="Arial" w:hAnsi="Arial" w:cs="Arial"/>
          <w:i/>
          <w:sz w:val="22"/>
        </w:rPr>
        <w:t xml:space="preserve">the </w:t>
      </w:r>
      <w:r w:rsidRPr="005B12E3">
        <w:rPr>
          <w:rFonts w:ascii="Arial" w:hAnsi="Arial" w:cs="Arial"/>
          <w:i/>
          <w:sz w:val="22"/>
        </w:rPr>
        <w:t>summary statistics</w:t>
      </w:r>
      <w:r w:rsidR="00ED25DB">
        <w:rPr>
          <w:rFonts w:ascii="Arial" w:hAnsi="Arial" w:cs="Arial"/>
          <w:i/>
          <w:sz w:val="22"/>
        </w:rPr>
        <w:t xml:space="preserve"> of the time spent for </w:t>
      </w:r>
      <w:r w:rsidR="004A2F4C" w:rsidRPr="005B12E3">
        <w:rPr>
          <w:rFonts w:ascii="Arial" w:hAnsi="Arial" w:cs="Arial"/>
          <w:i/>
          <w:sz w:val="22"/>
        </w:rPr>
        <w:t>“learning”</w:t>
      </w:r>
      <w:r w:rsidR="00AC6DF4">
        <w:rPr>
          <w:rFonts w:ascii="Arial" w:hAnsi="Arial" w:cs="Arial"/>
          <w:i/>
          <w:sz w:val="22"/>
        </w:rPr>
        <w:t>, the time spent for “doing”, and the total time.</w:t>
      </w:r>
      <w:r w:rsidR="004A2F4C" w:rsidRPr="005B12E3">
        <w:rPr>
          <w:rFonts w:ascii="Arial" w:hAnsi="Arial" w:cs="Arial"/>
          <w:i/>
          <w:sz w:val="22"/>
        </w:rPr>
        <w:t xml:space="preserve"> </w:t>
      </w:r>
    </w:p>
    <w:p w14:paraId="280A6022" w14:textId="64D1E375" w:rsidR="00FF372C" w:rsidRDefault="00FF372C" w:rsidP="00DE1224">
      <w:pPr>
        <w:pStyle w:val="NormaleWeb"/>
        <w:rPr>
          <w:rFonts w:ascii="Arial" w:hAnsi="Arial" w:cs="Arial"/>
          <w:i/>
          <w:sz w:val="22"/>
        </w:rPr>
      </w:pPr>
    </w:p>
    <w:p w14:paraId="533A810E" w14:textId="551F66E6" w:rsidR="00DE1224" w:rsidRDefault="00AC6DF4" w:rsidP="00DE1224">
      <w:pPr>
        <w:pStyle w:val="NormaleWeb"/>
        <w:rPr>
          <w:rFonts w:ascii="Arial" w:hAnsi="Arial" w:cs="Arial"/>
          <w:b/>
          <w:i/>
          <w:color w:val="0033CC"/>
          <w:sz w:val="22"/>
        </w:rPr>
      </w:pPr>
      <w:r w:rsidRPr="00BD6C0A">
        <w:rPr>
          <w:rFonts w:ascii="Arial" w:hAnsi="Arial" w:cs="Arial"/>
          <w:b/>
          <w:i/>
          <w:color w:val="0033CC"/>
          <w:sz w:val="22"/>
        </w:rPr>
        <w:t xml:space="preserve">Note: </w:t>
      </w:r>
      <w:r w:rsidR="00ED25DB" w:rsidRPr="00BD6C0A">
        <w:rPr>
          <w:rFonts w:ascii="Arial" w:hAnsi="Arial" w:cs="Arial"/>
          <w:b/>
          <w:i/>
          <w:color w:val="0033CC"/>
          <w:sz w:val="22"/>
        </w:rPr>
        <w:t>this Deliverable</w:t>
      </w:r>
      <w:r w:rsidRPr="00BD6C0A">
        <w:rPr>
          <w:rFonts w:ascii="Arial" w:hAnsi="Arial" w:cs="Arial"/>
          <w:b/>
          <w:i/>
          <w:color w:val="0033CC"/>
          <w:sz w:val="22"/>
        </w:rPr>
        <w:t xml:space="preserve"> report s</w:t>
      </w:r>
      <w:r w:rsidR="00ED25DB" w:rsidRPr="00BD6C0A">
        <w:rPr>
          <w:rFonts w:ascii="Arial" w:hAnsi="Arial" w:cs="Arial"/>
          <w:b/>
          <w:i/>
          <w:color w:val="0033CC"/>
          <w:sz w:val="22"/>
        </w:rPr>
        <w:t xml:space="preserve">hall </w:t>
      </w:r>
      <w:r w:rsidRPr="00BD6C0A">
        <w:rPr>
          <w:rFonts w:ascii="Arial" w:hAnsi="Arial" w:cs="Arial"/>
          <w:b/>
          <w:i/>
          <w:color w:val="0033CC"/>
          <w:sz w:val="22"/>
        </w:rPr>
        <w:t>document</w:t>
      </w:r>
      <w:r w:rsidR="00ED25DB" w:rsidRPr="00BD6C0A">
        <w:rPr>
          <w:rFonts w:ascii="Arial" w:hAnsi="Arial" w:cs="Arial"/>
          <w:b/>
          <w:i/>
          <w:color w:val="0033CC"/>
          <w:sz w:val="22"/>
        </w:rPr>
        <w:t xml:space="preserve"> only the </w:t>
      </w:r>
      <w:r w:rsidRPr="00BD6C0A">
        <w:rPr>
          <w:rFonts w:ascii="Arial" w:hAnsi="Arial" w:cs="Arial"/>
          <w:b/>
          <w:i/>
          <w:color w:val="0033CC"/>
          <w:sz w:val="22"/>
        </w:rPr>
        <w:t>Summary Statistics for the different deliverables (</w:t>
      </w:r>
      <w:proofErr w:type="spellStart"/>
      <w:r w:rsidRPr="00BD6C0A">
        <w:rPr>
          <w:rFonts w:ascii="Arial" w:hAnsi="Arial" w:cs="Arial"/>
          <w:b/>
          <w:i/>
          <w:color w:val="0033CC"/>
          <w:sz w:val="22"/>
        </w:rPr>
        <w:t>D1</w:t>
      </w:r>
      <w:proofErr w:type="spellEnd"/>
      <w:r w:rsidRPr="00BD6C0A">
        <w:rPr>
          <w:rFonts w:ascii="Arial" w:hAnsi="Arial" w:cs="Arial"/>
          <w:b/>
          <w:i/>
          <w:color w:val="0033CC"/>
          <w:sz w:val="22"/>
        </w:rPr>
        <w:t xml:space="preserve">, </w:t>
      </w:r>
      <w:proofErr w:type="spellStart"/>
      <w:r w:rsidRPr="00BD6C0A">
        <w:rPr>
          <w:rFonts w:ascii="Arial" w:hAnsi="Arial" w:cs="Arial"/>
          <w:b/>
          <w:i/>
          <w:color w:val="0033CC"/>
          <w:sz w:val="22"/>
        </w:rPr>
        <w:t>D2</w:t>
      </w:r>
      <w:proofErr w:type="spellEnd"/>
      <w:r w:rsidRPr="00BD6C0A">
        <w:rPr>
          <w:rFonts w:ascii="Arial" w:hAnsi="Arial" w:cs="Arial"/>
          <w:b/>
          <w:i/>
          <w:color w:val="0033CC"/>
          <w:sz w:val="22"/>
        </w:rPr>
        <w:t xml:space="preserve">, </w:t>
      </w:r>
      <w:r w:rsidR="0075497C">
        <w:rPr>
          <w:rFonts w:ascii="Arial" w:hAnsi="Arial" w:cs="Arial"/>
          <w:b/>
          <w:i/>
          <w:color w:val="0033CC"/>
          <w:sz w:val="22"/>
        </w:rPr>
        <w:t>and Final</w:t>
      </w:r>
      <w:r w:rsidRPr="00BD6C0A">
        <w:rPr>
          <w:rFonts w:ascii="Arial" w:hAnsi="Arial" w:cs="Arial"/>
          <w:b/>
          <w:i/>
          <w:color w:val="0033CC"/>
          <w:sz w:val="22"/>
        </w:rPr>
        <w:t>). Detailed information shall be reported in the Excel file.</w:t>
      </w:r>
    </w:p>
    <w:p w14:paraId="30BB5D72" w14:textId="401C87EB" w:rsidR="004B07C0" w:rsidRDefault="004B07C0" w:rsidP="00DE1224">
      <w:pPr>
        <w:pStyle w:val="NormaleWeb"/>
        <w:rPr>
          <w:rFonts w:ascii="Arial" w:hAnsi="Arial" w:cs="Arial"/>
          <w:b/>
          <w:i/>
          <w:color w:val="0033CC"/>
          <w:sz w:val="22"/>
        </w:rPr>
      </w:pPr>
    </w:p>
    <w:p w14:paraId="60944304" w14:textId="32DBDB4D" w:rsidR="004B07C0" w:rsidRDefault="004B07C0" w:rsidP="00DE1224">
      <w:pPr>
        <w:pStyle w:val="NormaleWeb"/>
        <w:rPr>
          <w:rFonts w:ascii="Arial" w:hAnsi="Arial" w:cs="Arial"/>
          <w:b/>
          <w:i/>
          <w:color w:val="0033CC"/>
          <w:sz w:val="22"/>
        </w:rPr>
      </w:pPr>
    </w:p>
    <w:p w14:paraId="3778F390" w14:textId="46100F5D" w:rsidR="004B07C0" w:rsidRDefault="00FF372C" w:rsidP="00DE1224">
      <w:pPr>
        <w:pStyle w:val="NormaleWeb"/>
        <w:rPr>
          <w:rFonts w:ascii="Arial" w:hAnsi="Arial" w:cs="Arial"/>
          <w:b/>
          <w:i/>
          <w:color w:val="0033CC"/>
          <w:sz w:val="22"/>
        </w:rPr>
      </w:pPr>
      <w:r>
        <w:rPr>
          <w:rFonts w:ascii="Arial" w:hAnsi="Arial" w:cs="Arial"/>
          <w:i/>
          <w:noProof/>
          <w:sz w:val="22"/>
        </w:rPr>
        <w:drawing>
          <wp:inline distT="0" distB="0" distL="0" distR="0" wp14:anchorId="712A4A1C" wp14:editId="6BDB4F64">
            <wp:extent cx="5486400" cy="2012950"/>
            <wp:effectExtent l="0" t="0" r="0" b="635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PNG"/>
                    <pic:cNvPicPr/>
                  </pic:nvPicPr>
                  <pic:blipFill>
                    <a:blip r:embed="rId14"/>
                    <a:stretch>
                      <a:fillRect/>
                    </a:stretch>
                  </pic:blipFill>
                  <pic:spPr>
                    <a:xfrm>
                      <a:off x="0" y="0"/>
                      <a:ext cx="5486400" cy="2012950"/>
                    </a:xfrm>
                    <a:prstGeom prst="rect">
                      <a:avLst/>
                    </a:prstGeom>
                  </pic:spPr>
                </pic:pic>
              </a:graphicData>
            </a:graphic>
          </wp:inline>
        </w:drawing>
      </w:r>
    </w:p>
    <w:p w14:paraId="72F27745" w14:textId="247A0EB1" w:rsidR="00FF372C" w:rsidRDefault="00FF372C" w:rsidP="00ED25DB">
      <w:pPr>
        <w:pStyle w:val="Titolo"/>
        <w:spacing w:line="276" w:lineRule="auto"/>
        <w:rPr>
          <w:noProof/>
        </w:rPr>
      </w:pPr>
    </w:p>
    <w:p w14:paraId="799259BD" w14:textId="7E89A5C3" w:rsidR="00FF372C" w:rsidRDefault="00FF372C" w:rsidP="00FF372C"/>
    <w:p w14:paraId="01A91EA8" w14:textId="77777777" w:rsidR="00FF372C" w:rsidRPr="00FF372C" w:rsidRDefault="00FF372C" w:rsidP="00FF372C"/>
    <w:p w14:paraId="07B24A0B" w14:textId="5781AA96" w:rsidR="00DE1224" w:rsidRPr="00FF372C" w:rsidRDefault="00ED25DB" w:rsidP="00FF372C">
      <w:pPr>
        <w:pStyle w:val="Titolo"/>
        <w:spacing w:line="276" w:lineRule="auto"/>
        <w:rPr>
          <w:rFonts w:ascii="Arial" w:hAnsi="Arial" w:cs="Arial"/>
          <w:i/>
          <w:sz w:val="22"/>
          <w:szCs w:val="24"/>
        </w:rPr>
      </w:pPr>
      <w:r w:rsidRPr="001A1571">
        <w:rPr>
          <w:noProof/>
        </w:rPr>
        <w:t xml:space="preserve">Appendix. </w:t>
      </w:r>
      <w:r w:rsidR="00DF35F5">
        <w:rPr>
          <w:noProof/>
        </w:rPr>
        <w:t>Prototype</w:t>
      </w:r>
      <w:r w:rsidR="008A4412" w:rsidRPr="001A1571">
        <w:rPr>
          <w:noProof/>
        </w:rPr>
        <w:t xml:space="preserve"> </w:t>
      </w:r>
      <w:r w:rsidRPr="001A1571">
        <w:rPr>
          <w:noProof/>
        </w:rPr>
        <w:br/>
      </w:r>
      <w:r w:rsidR="00DF35F5">
        <w:rPr>
          <w:rFonts w:ascii="Arial" w:hAnsi="Arial" w:cs="Arial"/>
          <w:i/>
          <w:sz w:val="22"/>
          <w:szCs w:val="24"/>
        </w:rPr>
        <w:t xml:space="preserve">&lt;Provide a brief report on your prototype, and </w:t>
      </w:r>
      <w:proofErr w:type="gramStart"/>
      <w:r w:rsidR="00DF35F5">
        <w:rPr>
          <w:rFonts w:ascii="Arial" w:hAnsi="Arial" w:cs="Arial"/>
          <w:i/>
          <w:sz w:val="22"/>
          <w:szCs w:val="24"/>
        </w:rPr>
        <w:t>especially:</w:t>
      </w:r>
      <w:proofErr w:type="gramEnd"/>
      <w:r w:rsidR="00DF35F5">
        <w:rPr>
          <w:rFonts w:ascii="Arial" w:hAnsi="Arial" w:cs="Arial"/>
          <w:i/>
          <w:sz w:val="22"/>
          <w:szCs w:val="24"/>
        </w:rPr>
        <w:t xml:space="preserve"> information on what you have implemented, how the implementation covers the FR and </w:t>
      </w:r>
      <w:proofErr w:type="spellStart"/>
      <w:r w:rsidR="00DF35F5">
        <w:rPr>
          <w:rFonts w:ascii="Arial" w:hAnsi="Arial" w:cs="Arial"/>
          <w:i/>
          <w:sz w:val="22"/>
          <w:szCs w:val="24"/>
        </w:rPr>
        <w:t>NFR</w:t>
      </w:r>
      <w:proofErr w:type="spellEnd"/>
      <w:r w:rsidR="00DF35F5">
        <w:rPr>
          <w:rFonts w:ascii="Arial" w:hAnsi="Arial" w:cs="Arial"/>
          <w:i/>
          <w:sz w:val="22"/>
          <w:szCs w:val="24"/>
        </w:rPr>
        <w:t xml:space="preserve">, how the prototypes demonstrates your project correctness with respect to the FR and </w:t>
      </w:r>
      <w:proofErr w:type="spellStart"/>
      <w:r w:rsidR="00DF35F5">
        <w:rPr>
          <w:rFonts w:ascii="Arial" w:hAnsi="Arial" w:cs="Arial"/>
          <w:i/>
          <w:sz w:val="22"/>
          <w:szCs w:val="24"/>
        </w:rPr>
        <w:t>NFR</w:t>
      </w:r>
      <w:proofErr w:type="spellEnd"/>
      <w:r w:rsidR="00DF35F5">
        <w:rPr>
          <w:rFonts w:ascii="Arial" w:hAnsi="Arial" w:cs="Arial"/>
          <w:i/>
          <w:sz w:val="22"/>
          <w:szCs w:val="24"/>
        </w:rPr>
        <w:t xml:space="preserve">. You may add some screenshots to describe what required above. Be ready to show your prototype during the oral examination&gt; </w:t>
      </w:r>
    </w:p>
    <w:sectPr w:rsidR="00DE1224" w:rsidRPr="00FF372C" w:rsidSect="00DB7968">
      <w:headerReference w:type="default" r:id="rId15"/>
      <w:footerReference w:type="default" r:id="rId16"/>
      <w:headerReference w:type="first" r:id="rId17"/>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9D113" w14:textId="77777777" w:rsidR="00E642A2" w:rsidRDefault="00E642A2" w:rsidP="00803511">
      <w:r>
        <w:separator/>
      </w:r>
    </w:p>
  </w:endnote>
  <w:endnote w:type="continuationSeparator" w:id="0">
    <w:p w14:paraId="0258EA86" w14:textId="77777777" w:rsidR="00E642A2" w:rsidRDefault="00E642A2" w:rsidP="00803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4"/>
      <w:gridCol w:w="7736"/>
    </w:tblGrid>
    <w:tr w:rsidR="000A55AF" w14:paraId="44EDE6B9" w14:textId="77777777">
      <w:tc>
        <w:tcPr>
          <w:tcW w:w="918" w:type="dxa"/>
          <w:tcBorders>
            <w:top w:val="single" w:sz="18" w:space="0" w:color="808080" w:themeColor="background1" w:themeShade="80"/>
          </w:tcBorders>
        </w:tcPr>
        <w:p w14:paraId="6F92FDE0" w14:textId="77777777" w:rsidR="000A55AF" w:rsidRDefault="000A55AF">
          <w:pPr>
            <w:pStyle w:val="Pidipagina"/>
            <w:jc w:val="right"/>
            <w:rPr>
              <w:b/>
              <w:color w:val="4F81BD" w:themeColor="accent1"/>
              <w:sz w:val="32"/>
              <w:szCs w:val="32"/>
            </w:rPr>
          </w:pPr>
          <w:r>
            <w:fldChar w:fldCharType="begin"/>
          </w:r>
          <w:r>
            <w:instrText xml:space="preserve"> PAGE   \* MERGEFORMAT </w:instrText>
          </w:r>
          <w:r>
            <w:fldChar w:fldCharType="separate"/>
          </w:r>
          <w:r w:rsidRPr="00DF35F5">
            <w:rPr>
              <w:b/>
              <w:noProof/>
              <w:color w:val="4F81BD" w:themeColor="accent1"/>
              <w:sz w:val="32"/>
              <w:szCs w:val="32"/>
            </w:rPr>
            <w:t>12</w:t>
          </w:r>
          <w:r>
            <w:fldChar w:fldCharType="end"/>
          </w:r>
        </w:p>
      </w:tc>
      <w:tc>
        <w:tcPr>
          <w:tcW w:w="7938" w:type="dxa"/>
          <w:tcBorders>
            <w:top w:val="single" w:sz="18" w:space="0" w:color="808080" w:themeColor="background1" w:themeShade="80"/>
          </w:tcBorders>
        </w:tcPr>
        <w:p w14:paraId="75226E49" w14:textId="77777777" w:rsidR="000A55AF" w:rsidRDefault="000A55AF" w:rsidP="00BD00FA">
          <w:pPr>
            <w:pStyle w:val="Testonotaapidipagina"/>
          </w:pPr>
        </w:p>
      </w:tc>
    </w:tr>
  </w:tbl>
  <w:p w14:paraId="75B918F3" w14:textId="77777777" w:rsidR="000A55AF" w:rsidRDefault="000A55A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23CE3" w14:textId="77777777" w:rsidR="00E642A2" w:rsidRDefault="00E642A2" w:rsidP="00803511">
      <w:r>
        <w:separator/>
      </w:r>
    </w:p>
  </w:footnote>
  <w:footnote w:type="continuationSeparator" w:id="0">
    <w:p w14:paraId="43473452" w14:textId="77777777" w:rsidR="00E642A2" w:rsidRDefault="00E642A2" w:rsidP="00803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585"/>
      <w:gridCol w:w="2055"/>
    </w:tblGrid>
    <w:tr w:rsidR="000A55AF" w14:paraId="67A6E331" w14:textId="77777777" w:rsidTr="003C0719">
      <w:trPr>
        <w:trHeight w:val="288"/>
      </w:trPr>
      <w:tc>
        <w:tcPr>
          <w:tcW w:w="6778" w:type="dxa"/>
          <w:tcBorders>
            <w:bottom w:val="single" w:sz="18" w:space="0" w:color="808080" w:themeColor="background1" w:themeShade="80"/>
          </w:tcBorders>
        </w:tcPr>
        <w:p w14:paraId="69D1F06B" w14:textId="77777777" w:rsidR="000A55AF" w:rsidRDefault="000A55AF" w:rsidP="00D139F5">
          <w:pPr>
            <w:pStyle w:val="Intestazione"/>
            <w:jc w:val="right"/>
            <w:rPr>
              <w:rFonts w:asciiTheme="majorHAnsi" w:eastAsiaTheme="majorEastAsia" w:hAnsiTheme="majorHAnsi"/>
              <w:sz w:val="36"/>
              <w:szCs w:val="36"/>
            </w:rPr>
          </w:pPr>
          <w:r>
            <w:rPr>
              <w:rFonts w:asciiTheme="majorHAnsi" w:eastAsiaTheme="majorEastAsia" w:hAnsiTheme="majorHAnsi"/>
              <w:sz w:val="36"/>
              <w:szCs w:val="36"/>
              <w:lang w:val="it-IT"/>
            </w:rPr>
            <w:t xml:space="preserve">SE </w:t>
          </w:r>
          <w:proofErr w:type="spellStart"/>
          <w:r>
            <w:rPr>
              <w:rFonts w:asciiTheme="majorHAnsi" w:eastAsiaTheme="majorEastAsia" w:hAnsiTheme="majorHAnsi"/>
              <w:sz w:val="36"/>
              <w:szCs w:val="36"/>
              <w:lang w:val="it-IT"/>
            </w:rPr>
            <w:t>course</w:t>
          </w:r>
          <w:proofErr w:type="spellEnd"/>
          <w:r>
            <w:rPr>
              <w:rFonts w:asciiTheme="majorHAnsi" w:eastAsiaTheme="majorEastAsia" w:hAnsiTheme="majorHAnsi"/>
              <w:sz w:val="36"/>
              <w:szCs w:val="36"/>
              <w:lang w:val="it-IT"/>
            </w:rPr>
            <w:t xml:space="preserve"> – Deliverables</w:t>
          </w:r>
        </w:p>
      </w:tc>
      <w:tc>
        <w:tcPr>
          <w:tcW w:w="2092" w:type="dxa"/>
          <w:tcBorders>
            <w:bottom w:val="single" w:sz="18" w:space="0" w:color="808080" w:themeColor="background1" w:themeShade="80"/>
          </w:tcBorders>
        </w:tcPr>
        <w:p w14:paraId="360136FA" w14:textId="77777777" w:rsidR="000A55AF" w:rsidRDefault="000A55AF" w:rsidP="00297101">
          <w:pPr>
            <w:pStyle w:val="Intestazione"/>
            <w:rPr>
              <w:rFonts w:asciiTheme="majorHAnsi" w:eastAsiaTheme="majorEastAsia" w:hAnsiTheme="majorHAnsi"/>
              <w:b/>
              <w:bCs/>
              <w:color w:val="4F81BD" w:themeColor="accent1"/>
              <w:sz w:val="36"/>
              <w:szCs w:val="36"/>
            </w:rPr>
          </w:pPr>
          <w:r>
            <w:rPr>
              <w:rFonts w:asciiTheme="majorHAnsi" w:eastAsiaTheme="majorEastAsia" w:hAnsiTheme="majorHAnsi"/>
              <w:b/>
              <w:bCs/>
              <w:sz w:val="36"/>
              <w:szCs w:val="36"/>
            </w:rPr>
            <w:t>2019-2020</w:t>
          </w:r>
        </w:p>
      </w:tc>
    </w:tr>
  </w:tbl>
  <w:p w14:paraId="0866CEDB" w14:textId="77777777" w:rsidR="000A55AF" w:rsidRDefault="000A55A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585"/>
      <w:gridCol w:w="2055"/>
    </w:tblGrid>
    <w:tr w:rsidR="000A55AF" w14:paraId="10F6156D" w14:textId="77777777" w:rsidTr="003C0719">
      <w:trPr>
        <w:trHeight w:val="288"/>
      </w:trPr>
      <w:tc>
        <w:tcPr>
          <w:tcW w:w="6778" w:type="dxa"/>
          <w:tcBorders>
            <w:bottom w:val="single" w:sz="18" w:space="0" w:color="808080"/>
          </w:tcBorders>
        </w:tcPr>
        <w:p w14:paraId="4FD4AF41" w14:textId="77777777" w:rsidR="000A55AF" w:rsidRPr="00DB7968" w:rsidRDefault="000A55AF" w:rsidP="00D139F5">
          <w:pPr>
            <w:pStyle w:val="Intestazione"/>
            <w:jc w:val="right"/>
            <w:rPr>
              <w:rFonts w:ascii="Cambria" w:hAnsi="Cambria"/>
              <w:sz w:val="36"/>
              <w:szCs w:val="36"/>
            </w:rPr>
          </w:pPr>
          <w:r>
            <w:rPr>
              <w:rFonts w:ascii="Cambria" w:hAnsi="Cambria"/>
              <w:sz w:val="36"/>
              <w:szCs w:val="36"/>
              <w:lang w:val="it-IT"/>
            </w:rPr>
            <w:t xml:space="preserve">SE </w:t>
          </w:r>
          <w:proofErr w:type="spellStart"/>
          <w:r>
            <w:rPr>
              <w:rFonts w:ascii="Cambria" w:hAnsi="Cambria"/>
              <w:sz w:val="36"/>
              <w:szCs w:val="36"/>
              <w:lang w:val="it-IT"/>
            </w:rPr>
            <w:t>course</w:t>
          </w:r>
          <w:proofErr w:type="spellEnd"/>
          <w:r w:rsidRPr="00DB7968">
            <w:rPr>
              <w:rFonts w:ascii="Cambria" w:hAnsi="Cambria"/>
              <w:sz w:val="36"/>
              <w:szCs w:val="36"/>
              <w:lang w:val="it-IT"/>
            </w:rPr>
            <w:t xml:space="preserve"> –</w:t>
          </w:r>
          <w:r>
            <w:rPr>
              <w:rFonts w:ascii="Cambria" w:hAnsi="Cambria"/>
              <w:sz w:val="36"/>
              <w:szCs w:val="36"/>
              <w:lang w:val="it-IT"/>
            </w:rPr>
            <w:t>Deliverables</w:t>
          </w:r>
        </w:p>
      </w:tc>
      <w:tc>
        <w:tcPr>
          <w:tcW w:w="2092" w:type="dxa"/>
          <w:tcBorders>
            <w:bottom w:val="single" w:sz="18" w:space="0" w:color="808080"/>
          </w:tcBorders>
        </w:tcPr>
        <w:p w14:paraId="2D542AAE" w14:textId="77777777" w:rsidR="000A55AF" w:rsidRPr="00DB7968" w:rsidRDefault="000A55AF" w:rsidP="00BD56BD">
          <w:pPr>
            <w:pStyle w:val="Intestazione"/>
            <w:rPr>
              <w:rFonts w:ascii="Cambria" w:hAnsi="Cambria"/>
              <w:b/>
              <w:bCs/>
              <w:color w:val="4F81BD"/>
              <w:sz w:val="36"/>
              <w:szCs w:val="36"/>
            </w:rPr>
          </w:pPr>
          <w:r w:rsidRPr="00DB7968">
            <w:rPr>
              <w:rFonts w:ascii="Cambria" w:hAnsi="Cambria"/>
              <w:b/>
              <w:bCs/>
              <w:sz w:val="36"/>
              <w:szCs w:val="36"/>
            </w:rPr>
            <w:t>201</w:t>
          </w:r>
          <w:r>
            <w:rPr>
              <w:rFonts w:ascii="Cambria" w:hAnsi="Cambria"/>
              <w:b/>
              <w:bCs/>
              <w:sz w:val="36"/>
              <w:szCs w:val="36"/>
            </w:rPr>
            <w:t>9-2020</w:t>
          </w:r>
        </w:p>
      </w:tc>
    </w:tr>
  </w:tbl>
  <w:p w14:paraId="4BA0C3A0" w14:textId="77777777" w:rsidR="000A55AF" w:rsidRDefault="000A55AF" w:rsidP="00DB7968">
    <w:pPr>
      <w:pStyle w:val="Intestazione"/>
    </w:pPr>
  </w:p>
  <w:p w14:paraId="717DA079" w14:textId="77777777" w:rsidR="000A55AF" w:rsidRPr="00DB7968" w:rsidRDefault="000A55AF" w:rsidP="00DB796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15"/>
    <w:lvl w:ilvl="0">
      <w:start w:val="1"/>
      <w:numFmt w:val="bullet"/>
      <w:lvlText w:val=""/>
      <w:lvlJc w:val="left"/>
      <w:pPr>
        <w:tabs>
          <w:tab w:val="num" w:pos="0"/>
        </w:tabs>
      </w:pPr>
      <w:rPr>
        <w:rFonts w:ascii="Symbol" w:hAnsi="Symbol"/>
      </w:rPr>
    </w:lvl>
  </w:abstractNum>
  <w:abstractNum w:abstractNumId="1" w15:restartNumberingAfterBreak="0">
    <w:nsid w:val="003E7A4D"/>
    <w:multiLevelType w:val="multilevel"/>
    <w:tmpl w:val="42D8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2605D"/>
    <w:multiLevelType w:val="hybridMultilevel"/>
    <w:tmpl w:val="2FBED62C"/>
    <w:lvl w:ilvl="0" w:tplc="04100005">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3" w15:restartNumberingAfterBreak="0">
    <w:nsid w:val="02E06F64"/>
    <w:multiLevelType w:val="hybridMultilevel"/>
    <w:tmpl w:val="615A2C7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5484549"/>
    <w:multiLevelType w:val="hybridMultilevel"/>
    <w:tmpl w:val="A5844B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6A526A0"/>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366089"/>
    <w:multiLevelType w:val="hybridMultilevel"/>
    <w:tmpl w:val="6F0C8F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902B0E"/>
    <w:multiLevelType w:val="hybridMultilevel"/>
    <w:tmpl w:val="F42CE4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0639F9"/>
    <w:multiLevelType w:val="hybridMultilevel"/>
    <w:tmpl w:val="8C5AFB6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FD7C4C"/>
    <w:multiLevelType w:val="multilevel"/>
    <w:tmpl w:val="04100023"/>
    <w:lvl w:ilvl="0">
      <w:start w:val="1"/>
      <w:numFmt w:val="upperRoman"/>
      <w:pStyle w:val="Titolo1"/>
      <w:lvlText w:val="Articolo %1."/>
      <w:lvlJc w:val="left"/>
      <w:pPr>
        <w:ind w:left="0" w:firstLine="0"/>
      </w:pPr>
    </w:lvl>
    <w:lvl w:ilvl="1">
      <w:start w:val="1"/>
      <w:numFmt w:val="decimalZero"/>
      <w:pStyle w:val="Titolo2"/>
      <w:isLgl/>
      <w:lvlText w:val="Sezione %1.%2"/>
      <w:lvlJc w:val="left"/>
      <w:pPr>
        <w:ind w:left="0" w:firstLine="0"/>
      </w:pPr>
    </w:lvl>
    <w:lvl w:ilvl="2">
      <w:start w:val="1"/>
      <w:numFmt w:val="lowerLetter"/>
      <w:pStyle w:val="Titolo3"/>
      <w:lvlText w:val="(%3)"/>
      <w:lvlJc w:val="left"/>
      <w:pPr>
        <w:ind w:left="720" w:hanging="432"/>
      </w:pPr>
    </w:lvl>
    <w:lvl w:ilvl="3">
      <w:start w:val="1"/>
      <w:numFmt w:val="lowerRoman"/>
      <w:pStyle w:val="Titolo4"/>
      <w:lvlText w:val="(%4)"/>
      <w:lvlJc w:val="right"/>
      <w:pPr>
        <w:ind w:left="864" w:hanging="144"/>
      </w:pPr>
    </w:lvl>
    <w:lvl w:ilvl="4">
      <w:start w:val="1"/>
      <w:numFmt w:val="decimal"/>
      <w:pStyle w:val="Titolo5"/>
      <w:lvlText w:val="%5)"/>
      <w:lvlJc w:val="left"/>
      <w:pPr>
        <w:ind w:left="1008" w:hanging="432"/>
      </w:pPr>
    </w:lvl>
    <w:lvl w:ilvl="5">
      <w:start w:val="1"/>
      <w:numFmt w:val="lowerLetter"/>
      <w:pStyle w:val="Titolo6"/>
      <w:lvlText w:val="%6)"/>
      <w:lvlJc w:val="left"/>
      <w:pPr>
        <w:ind w:left="1152" w:hanging="432"/>
      </w:pPr>
    </w:lvl>
    <w:lvl w:ilvl="6">
      <w:start w:val="1"/>
      <w:numFmt w:val="lowerRoman"/>
      <w:pStyle w:val="Titolo7"/>
      <w:lvlText w:val="%7)"/>
      <w:lvlJc w:val="right"/>
      <w:pPr>
        <w:ind w:left="1296" w:hanging="288"/>
      </w:pPr>
    </w:lvl>
    <w:lvl w:ilvl="7">
      <w:start w:val="1"/>
      <w:numFmt w:val="lowerLetter"/>
      <w:pStyle w:val="Titolo8"/>
      <w:lvlText w:val="%8."/>
      <w:lvlJc w:val="left"/>
      <w:pPr>
        <w:ind w:left="1440" w:hanging="432"/>
      </w:pPr>
    </w:lvl>
    <w:lvl w:ilvl="8">
      <w:start w:val="1"/>
      <w:numFmt w:val="lowerRoman"/>
      <w:pStyle w:val="Titolo9"/>
      <w:lvlText w:val="%9."/>
      <w:lvlJc w:val="right"/>
      <w:pPr>
        <w:ind w:left="1584" w:hanging="144"/>
      </w:pPr>
    </w:lvl>
  </w:abstractNum>
  <w:abstractNum w:abstractNumId="10" w15:restartNumberingAfterBreak="0">
    <w:nsid w:val="1CA35A5D"/>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1" w15:restartNumberingAfterBreak="0">
    <w:nsid w:val="1F466F38"/>
    <w:multiLevelType w:val="hybridMultilevel"/>
    <w:tmpl w:val="0652BE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7B3DE5"/>
    <w:multiLevelType w:val="hybridMultilevel"/>
    <w:tmpl w:val="978EB2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721AF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6B692B"/>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B04819"/>
    <w:multiLevelType w:val="hybridMultilevel"/>
    <w:tmpl w:val="AE4896CA"/>
    <w:lvl w:ilvl="0" w:tplc="0410000F">
      <w:start w:val="1"/>
      <w:numFmt w:val="decimal"/>
      <w:lvlText w:val="%1."/>
      <w:lvlJc w:val="left"/>
      <w:pPr>
        <w:ind w:left="1500" w:hanging="360"/>
      </w:pPr>
    </w:lvl>
    <w:lvl w:ilvl="1" w:tplc="04100019" w:tentative="1">
      <w:start w:val="1"/>
      <w:numFmt w:val="lowerLetter"/>
      <w:lvlText w:val="%2."/>
      <w:lvlJc w:val="left"/>
      <w:pPr>
        <w:ind w:left="2220" w:hanging="360"/>
      </w:pPr>
    </w:lvl>
    <w:lvl w:ilvl="2" w:tplc="0410001B" w:tentative="1">
      <w:start w:val="1"/>
      <w:numFmt w:val="lowerRoman"/>
      <w:lvlText w:val="%3."/>
      <w:lvlJc w:val="right"/>
      <w:pPr>
        <w:ind w:left="2940" w:hanging="180"/>
      </w:pPr>
    </w:lvl>
    <w:lvl w:ilvl="3" w:tplc="0410000F" w:tentative="1">
      <w:start w:val="1"/>
      <w:numFmt w:val="decimal"/>
      <w:lvlText w:val="%4."/>
      <w:lvlJc w:val="left"/>
      <w:pPr>
        <w:ind w:left="3660" w:hanging="360"/>
      </w:pPr>
    </w:lvl>
    <w:lvl w:ilvl="4" w:tplc="04100019" w:tentative="1">
      <w:start w:val="1"/>
      <w:numFmt w:val="lowerLetter"/>
      <w:lvlText w:val="%5."/>
      <w:lvlJc w:val="left"/>
      <w:pPr>
        <w:ind w:left="4380" w:hanging="360"/>
      </w:pPr>
    </w:lvl>
    <w:lvl w:ilvl="5" w:tplc="0410001B" w:tentative="1">
      <w:start w:val="1"/>
      <w:numFmt w:val="lowerRoman"/>
      <w:lvlText w:val="%6."/>
      <w:lvlJc w:val="right"/>
      <w:pPr>
        <w:ind w:left="5100" w:hanging="180"/>
      </w:pPr>
    </w:lvl>
    <w:lvl w:ilvl="6" w:tplc="0410000F" w:tentative="1">
      <w:start w:val="1"/>
      <w:numFmt w:val="decimal"/>
      <w:lvlText w:val="%7."/>
      <w:lvlJc w:val="left"/>
      <w:pPr>
        <w:ind w:left="5820" w:hanging="360"/>
      </w:pPr>
    </w:lvl>
    <w:lvl w:ilvl="7" w:tplc="04100019" w:tentative="1">
      <w:start w:val="1"/>
      <w:numFmt w:val="lowerLetter"/>
      <w:lvlText w:val="%8."/>
      <w:lvlJc w:val="left"/>
      <w:pPr>
        <w:ind w:left="6540" w:hanging="360"/>
      </w:pPr>
    </w:lvl>
    <w:lvl w:ilvl="8" w:tplc="0410001B" w:tentative="1">
      <w:start w:val="1"/>
      <w:numFmt w:val="lowerRoman"/>
      <w:lvlText w:val="%9."/>
      <w:lvlJc w:val="right"/>
      <w:pPr>
        <w:ind w:left="7260" w:hanging="180"/>
      </w:pPr>
    </w:lvl>
  </w:abstractNum>
  <w:abstractNum w:abstractNumId="16" w15:restartNumberingAfterBreak="0">
    <w:nsid w:val="27F479B8"/>
    <w:multiLevelType w:val="hybridMultilevel"/>
    <w:tmpl w:val="AD72A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B6456D"/>
    <w:multiLevelType w:val="hybridMultilevel"/>
    <w:tmpl w:val="5380B81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D7230AD"/>
    <w:multiLevelType w:val="hybridMultilevel"/>
    <w:tmpl w:val="4E2A0CF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DAB23A7"/>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054577"/>
    <w:multiLevelType w:val="hybridMultilevel"/>
    <w:tmpl w:val="5F64E7E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1FE259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B1742D"/>
    <w:multiLevelType w:val="hybridMultilevel"/>
    <w:tmpl w:val="8674A6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7A206DE"/>
    <w:multiLevelType w:val="multilevel"/>
    <w:tmpl w:val="607E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1B4F9E"/>
    <w:multiLevelType w:val="multilevel"/>
    <w:tmpl w:val="5ED0D038"/>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5" w15:restartNumberingAfterBreak="0">
    <w:nsid w:val="3E8F3F46"/>
    <w:multiLevelType w:val="hybridMultilevel"/>
    <w:tmpl w:val="34028E4A"/>
    <w:lvl w:ilvl="0" w:tplc="335CBA7C">
      <w:start w:val="1"/>
      <w:numFmt w:val="bullet"/>
      <w:lvlText w:val=""/>
      <w:lvlJc w:val="left"/>
      <w:pPr>
        <w:ind w:left="720" w:hanging="360"/>
      </w:pPr>
      <w:rPr>
        <w:rFonts w:ascii="Symbol" w:hAnsi="Symbol" w:hint="default"/>
      </w:rPr>
    </w:lvl>
    <w:lvl w:ilvl="1" w:tplc="C8DC339C">
      <w:start w:val="1"/>
      <w:numFmt w:val="bullet"/>
      <w:lvlText w:val="o"/>
      <w:lvlJc w:val="left"/>
      <w:pPr>
        <w:ind w:left="1440" w:hanging="360"/>
      </w:pPr>
      <w:rPr>
        <w:rFonts w:ascii="Courier New" w:hAnsi="Courier New" w:hint="default"/>
      </w:rPr>
    </w:lvl>
    <w:lvl w:ilvl="2" w:tplc="676E4DA0">
      <w:start w:val="1"/>
      <w:numFmt w:val="bullet"/>
      <w:lvlText w:val=""/>
      <w:lvlJc w:val="left"/>
      <w:pPr>
        <w:ind w:left="2160" w:hanging="360"/>
      </w:pPr>
      <w:rPr>
        <w:rFonts w:ascii="Wingdings" w:hAnsi="Wingdings" w:hint="default"/>
      </w:rPr>
    </w:lvl>
    <w:lvl w:ilvl="3" w:tplc="430C75DA">
      <w:start w:val="1"/>
      <w:numFmt w:val="bullet"/>
      <w:lvlText w:val=""/>
      <w:lvlJc w:val="left"/>
      <w:pPr>
        <w:ind w:left="2880" w:hanging="360"/>
      </w:pPr>
      <w:rPr>
        <w:rFonts w:ascii="Symbol" w:hAnsi="Symbol" w:hint="default"/>
      </w:rPr>
    </w:lvl>
    <w:lvl w:ilvl="4" w:tplc="A0682B12">
      <w:start w:val="1"/>
      <w:numFmt w:val="bullet"/>
      <w:lvlText w:val="o"/>
      <w:lvlJc w:val="left"/>
      <w:pPr>
        <w:ind w:left="3600" w:hanging="360"/>
      </w:pPr>
      <w:rPr>
        <w:rFonts w:ascii="Courier New" w:hAnsi="Courier New" w:hint="default"/>
      </w:rPr>
    </w:lvl>
    <w:lvl w:ilvl="5" w:tplc="B030C8BC">
      <w:start w:val="1"/>
      <w:numFmt w:val="bullet"/>
      <w:lvlText w:val=""/>
      <w:lvlJc w:val="left"/>
      <w:pPr>
        <w:ind w:left="4320" w:hanging="360"/>
      </w:pPr>
      <w:rPr>
        <w:rFonts w:ascii="Wingdings" w:hAnsi="Wingdings" w:hint="default"/>
      </w:rPr>
    </w:lvl>
    <w:lvl w:ilvl="6" w:tplc="4F803CFA">
      <w:start w:val="1"/>
      <w:numFmt w:val="bullet"/>
      <w:lvlText w:val=""/>
      <w:lvlJc w:val="left"/>
      <w:pPr>
        <w:ind w:left="5040" w:hanging="360"/>
      </w:pPr>
      <w:rPr>
        <w:rFonts w:ascii="Symbol" w:hAnsi="Symbol" w:hint="default"/>
      </w:rPr>
    </w:lvl>
    <w:lvl w:ilvl="7" w:tplc="B9A0BB32">
      <w:start w:val="1"/>
      <w:numFmt w:val="bullet"/>
      <w:lvlText w:val="o"/>
      <w:lvlJc w:val="left"/>
      <w:pPr>
        <w:ind w:left="5760" w:hanging="360"/>
      </w:pPr>
      <w:rPr>
        <w:rFonts w:ascii="Courier New" w:hAnsi="Courier New" w:hint="default"/>
      </w:rPr>
    </w:lvl>
    <w:lvl w:ilvl="8" w:tplc="02107C7E">
      <w:start w:val="1"/>
      <w:numFmt w:val="bullet"/>
      <w:lvlText w:val=""/>
      <w:lvlJc w:val="left"/>
      <w:pPr>
        <w:ind w:left="6480" w:hanging="360"/>
      </w:pPr>
      <w:rPr>
        <w:rFonts w:ascii="Wingdings" w:hAnsi="Wingdings" w:hint="default"/>
      </w:rPr>
    </w:lvl>
  </w:abstractNum>
  <w:abstractNum w:abstractNumId="26" w15:restartNumberingAfterBreak="0">
    <w:nsid w:val="45D66A03"/>
    <w:multiLevelType w:val="hybridMultilevel"/>
    <w:tmpl w:val="6DA83B0C"/>
    <w:lvl w:ilvl="0" w:tplc="AFFA7AB4">
      <w:start w:val="1"/>
      <w:numFmt w:val="bullet"/>
      <w:lvlText w:val=""/>
      <w:lvlJc w:val="left"/>
      <w:pPr>
        <w:ind w:left="720" w:hanging="360"/>
      </w:pPr>
      <w:rPr>
        <w:rFonts w:ascii="Symbol" w:hAnsi="Symbol" w:hint="default"/>
      </w:rPr>
    </w:lvl>
    <w:lvl w:ilvl="1" w:tplc="A7EC93F4">
      <w:start w:val="1"/>
      <w:numFmt w:val="bullet"/>
      <w:lvlText w:val="o"/>
      <w:lvlJc w:val="left"/>
      <w:pPr>
        <w:ind w:left="1440" w:hanging="360"/>
      </w:pPr>
      <w:rPr>
        <w:rFonts w:ascii="Courier New" w:hAnsi="Courier New" w:hint="default"/>
      </w:rPr>
    </w:lvl>
    <w:lvl w:ilvl="2" w:tplc="72F2243C">
      <w:start w:val="1"/>
      <w:numFmt w:val="bullet"/>
      <w:lvlText w:val=""/>
      <w:lvlJc w:val="left"/>
      <w:pPr>
        <w:ind w:left="2160" w:hanging="360"/>
      </w:pPr>
      <w:rPr>
        <w:rFonts w:ascii="Wingdings" w:hAnsi="Wingdings" w:hint="default"/>
      </w:rPr>
    </w:lvl>
    <w:lvl w:ilvl="3" w:tplc="68A26716">
      <w:start w:val="1"/>
      <w:numFmt w:val="bullet"/>
      <w:lvlText w:val=""/>
      <w:lvlJc w:val="left"/>
      <w:pPr>
        <w:ind w:left="2880" w:hanging="360"/>
      </w:pPr>
      <w:rPr>
        <w:rFonts w:ascii="Symbol" w:hAnsi="Symbol" w:hint="default"/>
      </w:rPr>
    </w:lvl>
    <w:lvl w:ilvl="4" w:tplc="2A705C5A">
      <w:start w:val="1"/>
      <w:numFmt w:val="bullet"/>
      <w:lvlText w:val="o"/>
      <w:lvlJc w:val="left"/>
      <w:pPr>
        <w:ind w:left="3600" w:hanging="360"/>
      </w:pPr>
      <w:rPr>
        <w:rFonts w:ascii="Courier New" w:hAnsi="Courier New" w:hint="default"/>
      </w:rPr>
    </w:lvl>
    <w:lvl w:ilvl="5" w:tplc="7360B818">
      <w:start w:val="1"/>
      <w:numFmt w:val="bullet"/>
      <w:lvlText w:val=""/>
      <w:lvlJc w:val="left"/>
      <w:pPr>
        <w:ind w:left="4320" w:hanging="360"/>
      </w:pPr>
      <w:rPr>
        <w:rFonts w:ascii="Wingdings" w:hAnsi="Wingdings" w:hint="default"/>
      </w:rPr>
    </w:lvl>
    <w:lvl w:ilvl="6" w:tplc="10B65DD4">
      <w:start w:val="1"/>
      <w:numFmt w:val="bullet"/>
      <w:lvlText w:val=""/>
      <w:lvlJc w:val="left"/>
      <w:pPr>
        <w:ind w:left="5040" w:hanging="360"/>
      </w:pPr>
      <w:rPr>
        <w:rFonts w:ascii="Symbol" w:hAnsi="Symbol" w:hint="default"/>
      </w:rPr>
    </w:lvl>
    <w:lvl w:ilvl="7" w:tplc="20442538">
      <w:start w:val="1"/>
      <w:numFmt w:val="bullet"/>
      <w:lvlText w:val="o"/>
      <w:lvlJc w:val="left"/>
      <w:pPr>
        <w:ind w:left="5760" w:hanging="360"/>
      </w:pPr>
      <w:rPr>
        <w:rFonts w:ascii="Courier New" w:hAnsi="Courier New" w:hint="default"/>
      </w:rPr>
    </w:lvl>
    <w:lvl w:ilvl="8" w:tplc="404AE33A">
      <w:start w:val="1"/>
      <w:numFmt w:val="bullet"/>
      <w:lvlText w:val=""/>
      <w:lvlJc w:val="left"/>
      <w:pPr>
        <w:ind w:left="6480" w:hanging="360"/>
      </w:pPr>
      <w:rPr>
        <w:rFonts w:ascii="Wingdings" w:hAnsi="Wingdings" w:hint="default"/>
      </w:rPr>
    </w:lvl>
  </w:abstractNum>
  <w:abstractNum w:abstractNumId="27" w15:restartNumberingAfterBreak="0">
    <w:nsid w:val="483E4647"/>
    <w:multiLevelType w:val="hybridMultilevel"/>
    <w:tmpl w:val="92401DB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FAB1FF7"/>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9" w15:restartNumberingAfterBreak="0">
    <w:nsid w:val="51975E68"/>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0" w15:restartNumberingAfterBreak="0">
    <w:nsid w:val="545C0962"/>
    <w:multiLevelType w:val="hybridMultilevel"/>
    <w:tmpl w:val="2ED61AD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2FE6BC1"/>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8B4948"/>
    <w:multiLevelType w:val="hybridMultilevel"/>
    <w:tmpl w:val="2496F4EE"/>
    <w:lvl w:ilvl="0" w:tplc="04100005">
      <w:start w:val="1"/>
      <w:numFmt w:val="bullet"/>
      <w:lvlText w:val=""/>
      <w:lvlJc w:val="left"/>
      <w:pPr>
        <w:ind w:left="2220" w:hanging="360"/>
      </w:pPr>
      <w:rPr>
        <w:rFonts w:ascii="Wingdings" w:hAnsi="Wingdings" w:hint="default"/>
      </w:rPr>
    </w:lvl>
    <w:lvl w:ilvl="1" w:tplc="04100003" w:tentative="1">
      <w:start w:val="1"/>
      <w:numFmt w:val="bullet"/>
      <w:lvlText w:val="o"/>
      <w:lvlJc w:val="left"/>
      <w:pPr>
        <w:ind w:left="2940" w:hanging="360"/>
      </w:pPr>
      <w:rPr>
        <w:rFonts w:ascii="Courier New" w:hAnsi="Courier New" w:cs="Courier New" w:hint="default"/>
      </w:rPr>
    </w:lvl>
    <w:lvl w:ilvl="2" w:tplc="04100005" w:tentative="1">
      <w:start w:val="1"/>
      <w:numFmt w:val="bullet"/>
      <w:lvlText w:val=""/>
      <w:lvlJc w:val="left"/>
      <w:pPr>
        <w:ind w:left="3660" w:hanging="360"/>
      </w:pPr>
      <w:rPr>
        <w:rFonts w:ascii="Wingdings" w:hAnsi="Wingdings" w:hint="default"/>
      </w:rPr>
    </w:lvl>
    <w:lvl w:ilvl="3" w:tplc="04100001" w:tentative="1">
      <w:start w:val="1"/>
      <w:numFmt w:val="bullet"/>
      <w:lvlText w:val=""/>
      <w:lvlJc w:val="left"/>
      <w:pPr>
        <w:ind w:left="4380" w:hanging="360"/>
      </w:pPr>
      <w:rPr>
        <w:rFonts w:ascii="Symbol" w:hAnsi="Symbol" w:hint="default"/>
      </w:rPr>
    </w:lvl>
    <w:lvl w:ilvl="4" w:tplc="04100003" w:tentative="1">
      <w:start w:val="1"/>
      <w:numFmt w:val="bullet"/>
      <w:lvlText w:val="o"/>
      <w:lvlJc w:val="left"/>
      <w:pPr>
        <w:ind w:left="5100" w:hanging="360"/>
      </w:pPr>
      <w:rPr>
        <w:rFonts w:ascii="Courier New" w:hAnsi="Courier New" w:cs="Courier New" w:hint="default"/>
      </w:rPr>
    </w:lvl>
    <w:lvl w:ilvl="5" w:tplc="04100005" w:tentative="1">
      <w:start w:val="1"/>
      <w:numFmt w:val="bullet"/>
      <w:lvlText w:val=""/>
      <w:lvlJc w:val="left"/>
      <w:pPr>
        <w:ind w:left="5820" w:hanging="360"/>
      </w:pPr>
      <w:rPr>
        <w:rFonts w:ascii="Wingdings" w:hAnsi="Wingdings" w:hint="default"/>
      </w:rPr>
    </w:lvl>
    <w:lvl w:ilvl="6" w:tplc="04100001" w:tentative="1">
      <w:start w:val="1"/>
      <w:numFmt w:val="bullet"/>
      <w:lvlText w:val=""/>
      <w:lvlJc w:val="left"/>
      <w:pPr>
        <w:ind w:left="6540" w:hanging="360"/>
      </w:pPr>
      <w:rPr>
        <w:rFonts w:ascii="Symbol" w:hAnsi="Symbol" w:hint="default"/>
      </w:rPr>
    </w:lvl>
    <w:lvl w:ilvl="7" w:tplc="04100003" w:tentative="1">
      <w:start w:val="1"/>
      <w:numFmt w:val="bullet"/>
      <w:lvlText w:val="o"/>
      <w:lvlJc w:val="left"/>
      <w:pPr>
        <w:ind w:left="7260" w:hanging="360"/>
      </w:pPr>
      <w:rPr>
        <w:rFonts w:ascii="Courier New" w:hAnsi="Courier New" w:cs="Courier New" w:hint="default"/>
      </w:rPr>
    </w:lvl>
    <w:lvl w:ilvl="8" w:tplc="04100005" w:tentative="1">
      <w:start w:val="1"/>
      <w:numFmt w:val="bullet"/>
      <w:lvlText w:val=""/>
      <w:lvlJc w:val="left"/>
      <w:pPr>
        <w:ind w:left="7980" w:hanging="360"/>
      </w:pPr>
      <w:rPr>
        <w:rFonts w:ascii="Wingdings" w:hAnsi="Wingdings" w:hint="default"/>
      </w:rPr>
    </w:lvl>
  </w:abstractNum>
  <w:abstractNum w:abstractNumId="33" w15:restartNumberingAfterBreak="0">
    <w:nsid w:val="66301915"/>
    <w:multiLevelType w:val="hybridMultilevel"/>
    <w:tmpl w:val="FA926C1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77E0C64"/>
    <w:multiLevelType w:val="hybridMultilevel"/>
    <w:tmpl w:val="1526949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7FB6095"/>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6" w15:restartNumberingAfterBreak="0">
    <w:nsid w:val="685C6787"/>
    <w:multiLevelType w:val="hybridMultilevel"/>
    <w:tmpl w:val="F1165D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DF12B4"/>
    <w:multiLevelType w:val="multilevel"/>
    <w:tmpl w:val="5ED0D038"/>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8" w15:restartNumberingAfterBreak="0">
    <w:nsid w:val="6EF743D4"/>
    <w:multiLevelType w:val="hybridMultilevel"/>
    <w:tmpl w:val="A1828066"/>
    <w:lvl w:ilvl="0" w:tplc="2ED4DDF6">
      <w:start w:val="1"/>
      <w:numFmt w:val="bullet"/>
      <w:lvlText w:val=""/>
      <w:lvlJc w:val="left"/>
      <w:pPr>
        <w:ind w:left="720" w:hanging="360"/>
      </w:pPr>
      <w:rPr>
        <w:rFonts w:ascii="Symbol" w:hAnsi="Symbol" w:hint="default"/>
      </w:rPr>
    </w:lvl>
    <w:lvl w:ilvl="1" w:tplc="C28ACFA8">
      <w:start w:val="1"/>
      <w:numFmt w:val="bullet"/>
      <w:lvlText w:val="o"/>
      <w:lvlJc w:val="left"/>
      <w:pPr>
        <w:ind w:left="1440" w:hanging="360"/>
      </w:pPr>
      <w:rPr>
        <w:rFonts w:ascii="Courier New" w:hAnsi="Courier New" w:hint="default"/>
      </w:rPr>
    </w:lvl>
    <w:lvl w:ilvl="2" w:tplc="040ECDEE">
      <w:start w:val="1"/>
      <w:numFmt w:val="bullet"/>
      <w:lvlText w:val=""/>
      <w:lvlJc w:val="left"/>
      <w:pPr>
        <w:ind w:left="2160" w:hanging="360"/>
      </w:pPr>
      <w:rPr>
        <w:rFonts w:ascii="Wingdings" w:hAnsi="Wingdings" w:hint="default"/>
      </w:rPr>
    </w:lvl>
    <w:lvl w:ilvl="3" w:tplc="B8D8B76E">
      <w:start w:val="1"/>
      <w:numFmt w:val="bullet"/>
      <w:lvlText w:val=""/>
      <w:lvlJc w:val="left"/>
      <w:pPr>
        <w:ind w:left="2880" w:hanging="360"/>
      </w:pPr>
      <w:rPr>
        <w:rFonts w:ascii="Symbol" w:hAnsi="Symbol" w:hint="default"/>
      </w:rPr>
    </w:lvl>
    <w:lvl w:ilvl="4" w:tplc="85A6C7E6">
      <w:start w:val="1"/>
      <w:numFmt w:val="bullet"/>
      <w:lvlText w:val="o"/>
      <w:lvlJc w:val="left"/>
      <w:pPr>
        <w:ind w:left="3600" w:hanging="360"/>
      </w:pPr>
      <w:rPr>
        <w:rFonts w:ascii="Courier New" w:hAnsi="Courier New" w:hint="default"/>
      </w:rPr>
    </w:lvl>
    <w:lvl w:ilvl="5" w:tplc="75CC8E9A">
      <w:start w:val="1"/>
      <w:numFmt w:val="bullet"/>
      <w:lvlText w:val=""/>
      <w:lvlJc w:val="left"/>
      <w:pPr>
        <w:ind w:left="4320" w:hanging="360"/>
      </w:pPr>
      <w:rPr>
        <w:rFonts w:ascii="Wingdings" w:hAnsi="Wingdings" w:hint="default"/>
      </w:rPr>
    </w:lvl>
    <w:lvl w:ilvl="6" w:tplc="3146D676">
      <w:start w:val="1"/>
      <w:numFmt w:val="bullet"/>
      <w:lvlText w:val=""/>
      <w:lvlJc w:val="left"/>
      <w:pPr>
        <w:ind w:left="5040" w:hanging="360"/>
      </w:pPr>
      <w:rPr>
        <w:rFonts w:ascii="Symbol" w:hAnsi="Symbol" w:hint="default"/>
      </w:rPr>
    </w:lvl>
    <w:lvl w:ilvl="7" w:tplc="035C4452">
      <w:start w:val="1"/>
      <w:numFmt w:val="bullet"/>
      <w:lvlText w:val="o"/>
      <w:lvlJc w:val="left"/>
      <w:pPr>
        <w:ind w:left="5760" w:hanging="360"/>
      </w:pPr>
      <w:rPr>
        <w:rFonts w:ascii="Courier New" w:hAnsi="Courier New" w:hint="default"/>
      </w:rPr>
    </w:lvl>
    <w:lvl w:ilvl="8" w:tplc="6DA23E90">
      <w:start w:val="1"/>
      <w:numFmt w:val="bullet"/>
      <w:lvlText w:val=""/>
      <w:lvlJc w:val="left"/>
      <w:pPr>
        <w:ind w:left="6480" w:hanging="360"/>
      </w:pPr>
      <w:rPr>
        <w:rFonts w:ascii="Wingdings" w:hAnsi="Wingdings" w:hint="default"/>
      </w:rPr>
    </w:lvl>
  </w:abstractNum>
  <w:abstractNum w:abstractNumId="39" w15:restartNumberingAfterBreak="0">
    <w:nsid w:val="6F3466B3"/>
    <w:multiLevelType w:val="hybridMultilevel"/>
    <w:tmpl w:val="ED9E7AC4"/>
    <w:lvl w:ilvl="0" w:tplc="50FC4E78">
      <w:start w:val="1"/>
      <w:numFmt w:val="bullet"/>
      <w:lvlText w:val=""/>
      <w:lvlJc w:val="left"/>
      <w:pPr>
        <w:tabs>
          <w:tab w:val="num" w:pos="0"/>
        </w:tabs>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F26AD5"/>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1" w15:restartNumberingAfterBreak="0">
    <w:nsid w:val="72160CCA"/>
    <w:multiLevelType w:val="hybridMultilevel"/>
    <w:tmpl w:val="9124A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222440E"/>
    <w:multiLevelType w:val="hybridMultilevel"/>
    <w:tmpl w:val="A8A655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B1304F"/>
    <w:multiLevelType w:val="multilevel"/>
    <w:tmpl w:val="F5984D8E"/>
    <w:lvl w:ilvl="0">
      <w:start w:val="1"/>
      <w:numFmt w:val="decimal"/>
      <w:lvlText w:val="%1."/>
      <w:lvlJc w:val="left"/>
      <w:pPr>
        <w:ind w:left="1080" w:hanging="72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4" w15:restartNumberingAfterBreak="0">
    <w:nsid w:val="7A3D49F6"/>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BD64A3"/>
    <w:multiLevelType w:val="hybridMultilevel"/>
    <w:tmpl w:val="2CFAE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8"/>
  </w:num>
  <w:num w:numId="4">
    <w:abstractNumId w:val="19"/>
  </w:num>
  <w:num w:numId="5">
    <w:abstractNumId w:val="36"/>
  </w:num>
  <w:num w:numId="6">
    <w:abstractNumId w:val="44"/>
  </w:num>
  <w:num w:numId="7">
    <w:abstractNumId w:val="12"/>
  </w:num>
  <w:num w:numId="8">
    <w:abstractNumId w:val="31"/>
  </w:num>
  <w:num w:numId="9">
    <w:abstractNumId w:val="6"/>
  </w:num>
  <w:num w:numId="10">
    <w:abstractNumId w:val="14"/>
  </w:num>
  <w:num w:numId="11">
    <w:abstractNumId w:val="42"/>
  </w:num>
  <w:num w:numId="12">
    <w:abstractNumId w:val="37"/>
  </w:num>
  <w:num w:numId="13">
    <w:abstractNumId w:val="24"/>
  </w:num>
  <w:num w:numId="14">
    <w:abstractNumId w:val="43"/>
  </w:num>
  <w:num w:numId="15">
    <w:abstractNumId w:val="40"/>
  </w:num>
  <w:num w:numId="16">
    <w:abstractNumId w:val="35"/>
  </w:num>
  <w:num w:numId="17">
    <w:abstractNumId w:val="28"/>
  </w:num>
  <w:num w:numId="18">
    <w:abstractNumId w:val="10"/>
  </w:num>
  <w:num w:numId="19">
    <w:abstractNumId w:val="29"/>
  </w:num>
  <w:num w:numId="20">
    <w:abstractNumId w:val="27"/>
  </w:num>
  <w:num w:numId="21">
    <w:abstractNumId w:val="2"/>
  </w:num>
  <w:num w:numId="22">
    <w:abstractNumId w:val="7"/>
  </w:num>
  <w:num w:numId="23">
    <w:abstractNumId w:val="17"/>
  </w:num>
  <w:num w:numId="24">
    <w:abstractNumId w:val="20"/>
  </w:num>
  <w:num w:numId="25">
    <w:abstractNumId w:val="0"/>
  </w:num>
  <w:num w:numId="26">
    <w:abstractNumId w:val="39"/>
  </w:num>
  <w:num w:numId="27">
    <w:abstractNumId w:val="18"/>
  </w:num>
  <w:num w:numId="28">
    <w:abstractNumId w:val="11"/>
  </w:num>
  <w:num w:numId="29">
    <w:abstractNumId w:val="34"/>
  </w:num>
  <w:num w:numId="30">
    <w:abstractNumId w:val="3"/>
  </w:num>
  <w:num w:numId="31">
    <w:abstractNumId w:val="30"/>
  </w:num>
  <w:num w:numId="32">
    <w:abstractNumId w:val="41"/>
  </w:num>
  <w:num w:numId="33">
    <w:abstractNumId w:val="22"/>
  </w:num>
  <w:num w:numId="34">
    <w:abstractNumId w:val="15"/>
  </w:num>
  <w:num w:numId="35">
    <w:abstractNumId w:val="21"/>
  </w:num>
  <w:num w:numId="36">
    <w:abstractNumId w:val="9"/>
  </w:num>
  <w:num w:numId="37">
    <w:abstractNumId w:val="13"/>
  </w:num>
  <w:num w:numId="38">
    <w:abstractNumId w:val="32"/>
  </w:num>
  <w:num w:numId="39">
    <w:abstractNumId w:val="33"/>
  </w:num>
  <w:num w:numId="40">
    <w:abstractNumId w:val="4"/>
  </w:num>
  <w:num w:numId="41">
    <w:abstractNumId w:val="45"/>
  </w:num>
  <w:num w:numId="42">
    <w:abstractNumId w:val="1"/>
  </w:num>
  <w:num w:numId="43">
    <w:abstractNumId w:val="23"/>
  </w:num>
  <w:num w:numId="44">
    <w:abstractNumId w:val="26"/>
  </w:num>
  <w:num w:numId="45">
    <w:abstractNumId w:val="38"/>
  </w:num>
  <w:num w:numId="46">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ero f">
    <w15:presenceInfo w15:providerId="Windows Live" w15:userId="b08d14bf993c48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B01"/>
    <w:rsid w:val="000157E0"/>
    <w:rsid w:val="00015ABF"/>
    <w:rsid w:val="0002750D"/>
    <w:rsid w:val="00046E3F"/>
    <w:rsid w:val="00050B77"/>
    <w:rsid w:val="00070ECF"/>
    <w:rsid w:val="00072E56"/>
    <w:rsid w:val="000779BA"/>
    <w:rsid w:val="00082B1B"/>
    <w:rsid w:val="00083AF4"/>
    <w:rsid w:val="00087448"/>
    <w:rsid w:val="00093B2D"/>
    <w:rsid w:val="0009471B"/>
    <w:rsid w:val="000A01C4"/>
    <w:rsid w:val="000A55AF"/>
    <w:rsid w:val="000A7BD8"/>
    <w:rsid w:val="000C2290"/>
    <w:rsid w:val="000D0196"/>
    <w:rsid w:val="000D4A12"/>
    <w:rsid w:val="000F5066"/>
    <w:rsid w:val="001003DC"/>
    <w:rsid w:val="00113028"/>
    <w:rsid w:val="00115894"/>
    <w:rsid w:val="00126CAA"/>
    <w:rsid w:val="001676F9"/>
    <w:rsid w:val="00193B67"/>
    <w:rsid w:val="00195514"/>
    <w:rsid w:val="001A1571"/>
    <w:rsid w:val="001B149A"/>
    <w:rsid w:val="001B1DDA"/>
    <w:rsid w:val="001B2D00"/>
    <w:rsid w:val="001C2D6E"/>
    <w:rsid w:val="001C6C4C"/>
    <w:rsid w:val="001F5A22"/>
    <w:rsid w:val="001F5AF2"/>
    <w:rsid w:val="00201F38"/>
    <w:rsid w:val="00222235"/>
    <w:rsid w:val="00223D29"/>
    <w:rsid w:val="00233136"/>
    <w:rsid w:val="002400B0"/>
    <w:rsid w:val="002403E1"/>
    <w:rsid w:val="00240A4A"/>
    <w:rsid w:val="0024158F"/>
    <w:rsid w:val="002544B1"/>
    <w:rsid w:val="00261CCF"/>
    <w:rsid w:val="00263553"/>
    <w:rsid w:val="00263EFB"/>
    <w:rsid w:val="00264A18"/>
    <w:rsid w:val="00281025"/>
    <w:rsid w:val="002926CA"/>
    <w:rsid w:val="00296B2C"/>
    <w:rsid w:val="00297101"/>
    <w:rsid w:val="002C5B9E"/>
    <w:rsid w:val="002D2FDA"/>
    <w:rsid w:val="002F2EEA"/>
    <w:rsid w:val="002F4FB7"/>
    <w:rsid w:val="00300DC4"/>
    <w:rsid w:val="003046D0"/>
    <w:rsid w:val="003130A9"/>
    <w:rsid w:val="00332376"/>
    <w:rsid w:val="00342CA3"/>
    <w:rsid w:val="003511B0"/>
    <w:rsid w:val="003612FA"/>
    <w:rsid w:val="00374CA7"/>
    <w:rsid w:val="00377348"/>
    <w:rsid w:val="00383BEF"/>
    <w:rsid w:val="003C0719"/>
    <w:rsid w:val="003C1370"/>
    <w:rsid w:val="003C2C95"/>
    <w:rsid w:val="003D2B79"/>
    <w:rsid w:val="003F14C9"/>
    <w:rsid w:val="003F2F98"/>
    <w:rsid w:val="00407EAD"/>
    <w:rsid w:val="00412357"/>
    <w:rsid w:val="0041322B"/>
    <w:rsid w:val="00414173"/>
    <w:rsid w:val="004356E7"/>
    <w:rsid w:val="00442B4F"/>
    <w:rsid w:val="00443ACF"/>
    <w:rsid w:val="00443D46"/>
    <w:rsid w:val="004512A0"/>
    <w:rsid w:val="00471B01"/>
    <w:rsid w:val="0047226A"/>
    <w:rsid w:val="004738E4"/>
    <w:rsid w:val="004820EA"/>
    <w:rsid w:val="004A222D"/>
    <w:rsid w:val="004A2F4C"/>
    <w:rsid w:val="004B07C0"/>
    <w:rsid w:val="004B5F92"/>
    <w:rsid w:val="004C05A2"/>
    <w:rsid w:val="004C2BA1"/>
    <w:rsid w:val="004D4989"/>
    <w:rsid w:val="004E1B5F"/>
    <w:rsid w:val="004E4216"/>
    <w:rsid w:val="004F7E6E"/>
    <w:rsid w:val="00500197"/>
    <w:rsid w:val="00507638"/>
    <w:rsid w:val="00513A1E"/>
    <w:rsid w:val="00530F94"/>
    <w:rsid w:val="00532021"/>
    <w:rsid w:val="00541685"/>
    <w:rsid w:val="0054522B"/>
    <w:rsid w:val="00560C6F"/>
    <w:rsid w:val="00581279"/>
    <w:rsid w:val="00587B1A"/>
    <w:rsid w:val="005A32F5"/>
    <w:rsid w:val="005B12E3"/>
    <w:rsid w:val="005C5C02"/>
    <w:rsid w:val="005C66D9"/>
    <w:rsid w:val="005D310D"/>
    <w:rsid w:val="005D369E"/>
    <w:rsid w:val="005D6D61"/>
    <w:rsid w:val="005E1837"/>
    <w:rsid w:val="005F4CCD"/>
    <w:rsid w:val="0060205F"/>
    <w:rsid w:val="006135E9"/>
    <w:rsid w:val="00631522"/>
    <w:rsid w:val="00646899"/>
    <w:rsid w:val="00661830"/>
    <w:rsid w:val="006640A7"/>
    <w:rsid w:val="006750E4"/>
    <w:rsid w:val="00675622"/>
    <w:rsid w:val="0068189B"/>
    <w:rsid w:val="00684D5B"/>
    <w:rsid w:val="00685728"/>
    <w:rsid w:val="0069716B"/>
    <w:rsid w:val="006A66ED"/>
    <w:rsid w:val="006C03BC"/>
    <w:rsid w:val="006D2B66"/>
    <w:rsid w:val="006F76A4"/>
    <w:rsid w:val="00700C34"/>
    <w:rsid w:val="007016E1"/>
    <w:rsid w:val="0072071D"/>
    <w:rsid w:val="00722924"/>
    <w:rsid w:val="00750156"/>
    <w:rsid w:val="0075451D"/>
    <w:rsid w:val="0075497C"/>
    <w:rsid w:val="007603E0"/>
    <w:rsid w:val="00763E8B"/>
    <w:rsid w:val="007700B8"/>
    <w:rsid w:val="007709B6"/>
    <w:rsid w:val="007733C2"/>
    <w:rsid w:val="007762B7"/>
    <w:rsid w:val="007A0990"/>
    <w:rsid w:val="007A5EF1"/>
    <w:rsid w:val="007B2EF5"/>
    <w:rsid w:val="007C0F79"/>
    <w:rsid w:val="007D5861"/>
    <w:rsid w:val="007E4685"/>
    <w:rsid w:val="00802FCF"/>
    <w:rsid w:val="00803511"/>
    <w:rsid w:val="00805449"/>
    <w:rsid w:val="00810290"/>
    <w:rsid w:val="00812BAE"/>
    <w:rsid w:val="00820656"/>
    <w:rsid w:val="00837E2C"/>
    <w:rsid w:val="008465A5"/>
    <w:rsid w:val="00852B59"/>
    <w:rsid w:val="008544DC"/>
    <w:rsid w:val="00881C53"/>
    <w:rsid w:val="008A1BC8"/>
    <w:rsid w:val="008A4412"/>
    <w:rsid w:val="008A4DE7"/>
    <w:rsid w:val="008B1DE1"/>
    <w:rsid w:val="008B4FA7"/>
    <w:rsid w:val="008C2141"/>
    <w:rsid w:val="008D19AF"/>
    <w:rsid w:val="008E06DD"/>
    <w:rsid w:val="008E1E31"/>
    <w:rsid w:val="008E2D5E"/>
    <w:rsid w:val="008E582C"/>
    <w:rsid w:val="008F7B36"/>
    <w:rsid w:val="0090262F"/>
    <w:rsid w:val="00904376"/>
    <w:rsid w:val="00905517"/>
    <w:rsid w:val="00910B91"/>
    <w:rsid w:val="00912662"/>
    <w:rsid w:val="009131BF"/>
    <w:rsid w:val="0091609C"/>
    <w:rsid w:val="00917858"/>
    <w:rsid w:val="00930DC1"/>
    <w:rsid w:val="00934699"/>
    <w:rsid w:val="009416B2"/>
    <w:rsid w:val="0094511E"/>
    <w:rsid w:val="00946403"/>
    <w:rsid w:val="0096349E"/>
    <w:rsid w:val="009835BD"/>
    <w:rsid w:val="00986E0A"/>
    <w:rsid w:val="009A71EE"/>
    <w:rsid w:val="009B5FAD"/>
    <w:rsid w:val="009D4FB4"/>
    <w:rsid w:val="009E12F5"/>
    <w:rsid w:val="009E50C8"/>
    <w:rsid w:val="009E5EA0"/>
    <w:rsid w:val="009F5C7C"/>
    <w:rsid w:val="00A26200"/>
    <w:rsid w:val="00A2698A"/>
    <w:rsid w:val="00A36BED"/>
    <w:rsid w:val="00A414D2"/>
    <w:rsid w:val="00A42FDF"/>
    <w:rsid w:val="00A67260"/>
    <w:rsid w:val="00A935BE"/>
    <w:rsid w:val="00A938BA"/>
    <w:rsid w:val="00AC6DF4"/>
    <w:rsid w:val="00AD554A"/>
    <w:rsid w:val="00AD65D5"/>
    <w:rsid w:val="00AE7779"/>
    <w:rsid w:val="00B01313"/>
    <w:rsid w:val="00B03715"/>
    <w:rsid w:val="00B15731"/>
    <w:rsid w:val="00B17D1D"/>
    <w:rsid w:val="00B3078E"/>
    <w:rsid w:val="00B36E33"/>
    <w:rsid w:val="00B533FF"/>
    <w:rsid w:val="00B628F4"/>
    <w:rsid w:val="00B70751"/>
    <w:rsid w:val="00B73A94"/>
    <w:rsid w:val="00BA2912"/>
    <w:rsid w:val="00BB1290"/>
    <w:rsid w:val="00BB3A07"/>
    <w:rsid w:val="00BB52C8"/>
    <w:rsid w:val="00BC0350"/>
    <w:rsid w:val="00BC0CB5"/>
    <w:rsid w:val="00BD00FA"/>
    <w:rsid w:val="00BD4C2A"/>
    <w:rsid w:val="00BD56BD"/>
    <w:rsid w:val="00BD5870"/>
    <w:rsid w:val="00BD6C0A"/>
    <w:rsid w:val="00BF620D"/>
    <w:rsid w:val="00C02C14"/>
    <w:rsid w:val="00C03D4F"/>
    <w:rsid w:val="00C1496A"/>
    <w:rsid w:val="00C2329D"/>
    <w:rsid w:val="00C37553"/>
    <w:rsid w:val="00C37CA0"/>
    <w:rsid w:val="00C442B2"/>
    <w:rsid w:val="00C462D4"/>
    <w:rsid w:val="00C626B4"/>
    <w:rsid w:val="00C65B6D"/>
    <w:rsid w:val="00C65C10"/>
    <w:rsid w:val="00C757E2"/>
    <w:rsid w:val="00C771E3"/>
    <w:rsid w:val="00C8179D"/>
    <w:rsid w:val="00C975CD"/>
    <w:rsid w:val="00CA33AE"/>
    <w:rsid w:val="00CC2077"/>
    <w:rsid w:val="00CF3DB8"/>
    <w:rsid w:val="00D13962"/>
    <w:rsid w:val="00D139F5"/>
    <w:rsid w:val="00D37BC0"/>
    <w:rsid w:val="00D44017"/>
    <w:rsid w:val="00D77AC5"/>
    <w:rsid w:val="00D92318"/>
    <w:rsid w:val="00D93426"/>
    <w:rsid w:val="00DB7968"/>
    <w:rsid w:val="00DC7840"/>
    <w:rsid w:val="00DD7C24"/>
    <w:rsid w:val="00DE1224"/>
    <w:rsid w:val="00DE2014"/>
    <w:rsid w:val="00DE2928"/>
    <w:rsid w:val="00DE4FD9"/>
    <w:rsid w:val="00DF35F5"/>
    <w:rsid w:val="00E0268A"/>
    <w:rsid w:val="00E04CD9"/>
    <w:rsid w:val="00E151E8"/>
    <w:rsid w:val="00E37445"/>
    <w:rsid w:val="00E4636F"/>
    <w:rsid w:val="00E50128"/>
    <w:rsid w:val="00E5639C"/>
    <w:rsid w:val="00E642A2"/>
    <w:rsid w:val="00E727E4"/>
    <w:rsid w:val="00E730DE"/>
    <w:rsid w:val="00E75697"/>
    <w:rsid w:val="00E921D2"/>
    <w:rsid w:val="00EA5C76"/>
    <w:rsid w:val="00EA6958"/>
    <w:rsid w:val="00EA6C38"/>
    <w:rsid w:val="00EB4604"/>
    <w:rsid w:val="00EC7A0C"/>
    <w:rsid w:val="00ED0CA0"/>
    <w:rsid w:val="00ED177C"/>
    <w:rsid w:val="00ED25DB"/>
    <w:rsid w:val="00ED46F1"/>
    <w:rsid w:val="00EE5B22"/>
    <w:rsid w:val="00EF4388"/>
    <w:rsid w:val="00F05C6A"/>
    <w:rsid w:val="00F06892"/>
    <w:rsid w:val="00F3179D"/>
    <w:rsid w:val="00F4399E"/>
    <w:rsid w:val="00F46A55"/>
    <w:rsid w:val="00F47B7C"/>
    <w:rsid w:val="00F5466C"/>
    <w:rsid w:val="00F65D77"/>
    <w:rsid w:val="00F80CAF"/>
    <w:rsid w:val="00FB01EB"/>
    <w:rsid w:val="00FB07A4"/>
    <w:rsid w:val="00FC3499"/>
    <w:rsid w:val="00FD1639"/>
    <w:rsid w:val="00FE44B3"/>
    <w:rsid w:val="00FF37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B02F58"/>
  <w14:defaultImageDpi w14:val="96"/>
  <w15:docId w15:val="{8D1AC780-45E8-4E88-9E66-848CD604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Web)" w:uiPriority="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paragraph" w:styleId="Titolo1">
    <w:name w:val="heading 1"/>
    <w:basedOn w:val="Normale"/>
    <w:next w:val="Normale"/>
    <w:link w:val="Titolo1Carattere"/>
    <w:uiPriority w:val="99"/>
    <w:qFormat/>
    <w:rsid w:val="00B533FF"/>
    <w:pPr>
      <w:keepNext/>
      <w:numPr>
        <w:numId w:val="36"/>
      </w:numPr>
      <w:spacing w:before="240" w:after="60"/>
      <w:outlineLvl w:val="0"/>
    </w:pPr>
    <w:rPr>
      <w:rFonts w:ascii="Arial" w:hAnsi="Arial" w:cs="Arial"/>
      <w:b/>
      <w:bCs/>
      <w:kern w:val="32"/>
      <w:sz w:val="32"/>
      <w:szCs w:val="32"/>
    </w:rPr>
  </w:style>
  <w:style w:type="paragraph" w:styleId="Titolo2">
    <w:name w:val="heading 2"/>
    <w:basedOn w:val="Normale"/>
    <w:next w:val="Normale"/>
    <w:link w:val="Titolo2Carattere"/>
    <w:uiPriority w:val="99"/>
    <w:qFormat/>
    <w:rsid w:val="00ED177C"/>
    <w:pPr>
      <w:keepNext/>
      <w:numPr>
        <w:ilvl w:val="1"/>
        <w:numId w:val="36"/>
      </w:numPr>
      <w:spacing w:before="240" w:after="60"/>
      <w:outlineLvl w:val="1"/>
    </w:pPr>
    <w:rPr>
      <w:rFonts w:ascii="Arial" w:hAnsi="Arial" w:cs="Arial"/>
      <w:b/>
      <w:bCs/>
      <w:i/>
      <w:iCs/>
      <w:sz w:val="28"/>
      <w:szCs w:val="28"/>
    </w:rPr>
  </w:style>
  <w:style w:type="paragraph" w:styleId="Titolo3">
    <w:name w:val="heading 3"/>
    <w:basedOn w:val="Normale"/>
    <w:next w:val="Normale"/>
    <w:link w:val="Titolo3Carattere"/>
    <w:uiPriority w:val="9"/>
    <w:unhideWhenUsed/>
    <w:qFormat/>
    <w:rsid w:val="00B01313"/>
    <w:pPr>
      <w:keepNext/>
      <w:numPr>
        <w:ilvl w:val="2"/>
        <w:numId w:val="36"/>
      </w:numPr>
      <w:spacing w:before="240" w:after="60"/>
      <w:outlineLvl w:val="2"/>
    </w:pPr>
    <w:rPr>
      <w:rFonts w:asciiTheme="majorHAnsi" w:eastAsiaTheme="majorEastAsia" w:hAnsiTheme="majorHAnsi" w:cstheme="majorBidi"/>
      <w:b/>
      <w:bCs/>
      <w:sz w:val="26"/>
      <w:szCs w:val="26"/>
    </w:rPr>
  </w:style>
  <w:style w:type="paragraph" w:styleId="Titolo4">
    <w:name w:val="heading 4"/>
    <w:basedOn w:val="Normale"/>
    <w:next w:val="Normale"/>
    <w:link w:val="Titolo4Carattere"/>
    <w:uiPriority w:val="9"/>
    <w:semiHidden/>
    <w:unhideWhenUsed/>
    <w:qFormat/>
    <w:rsid w:val="00B01313"/>
    <w:pPr>
      <w:keepNext/>
      <w:numPr>
        <w:ilvl w:val="3"/>
        <w:numId w:val="36"/>
      </w:numPr>
      <w:spacing w:before="240" w:after="60"/>
      <w:outlineLvl w:val="3"/>
    </w:pPr>
    <w:rPr>
      <w:rFonts w:asciiTheme="minorHAnsi" w:eastAsiaTheme="minorEastAsia" w:hAnsiTheme="minorHAnsi" w:cstheme="minorBidi"/>
      <w:b/>
      <w:bCs/>
      <w:sz w:val="28"/>
      <w:szCs w:val="28"/>
    </w:rPr>
  </w:style>
  <w:style w:type="paragraph" w:styleId="Titolo5">
    <w:name w:val="heading 5"/>
    <w:basedOn w:val="Normale"/>
    <w:next w:val="Normale"/>
    <w:link w:val="Titolo5Carattere"/>
    <w:uiPriority w:val="9"/>
    <w:semiHidden/>
    <w:unhideWhenUsed/>
    <w:qFormat/>
    <w:rsid w:val="00B01313"/>
    <w:pPr>
      <w:numPr>
        <w:ilvl w:val="4"/>
        <w:numId w:val="36"/>
      </w:numPr>
      <w:spacing w:before="240" w:after="60"/>
      <w:outlineLvl w:val="4"/>
    </w:pPr>
    <w:rPr>
      <w:rFonts w:asciiTheme="minorHAnsi" w:eastAsiaTheme="minorEastAsia" w:hAnsiTheme="minorHAnsi" w:cstheme="minorBidi"/>
      <w:b/>
      <w:bCs/>
      <w:i/>
      <w:iCs/>
      <w:sz w:val="26"/>
      <w:szCs w:val="26"/>
    </w:rPr>
  </w:style>
  <w:style w:type="paragraph" w:styleId="Titolo6">
    <w:name w:val="heading 6"/>
    <w:basedOn w:val="Normale"/>
    <w:next w:val="Normale"/>
    <w:link w:val="Titolo6Carattere"/>
    <w:uiPriority w:val="9"/>
    <w:semiHidden/>
    <w:unhideWhenUsed/>
    <w:qFormat/>
    <w:rsid w:val="00B01313"/>
    <w:pPr>
      <w:numPr>
        <w:ilvl w:val="5"/>
        <w:numId w:val="36"/>
      </w:numPr>
      <w:spacing w:before="240" w:after="60"/>
      <w:outlineLvl w:val="5"/>
    </w:pPr>
    <w:rPr>
      <w:rFonts w:asciiTheme="minorHAnsi" w:eastAsiaTheme="minorEastAsia" w:hAnsiTheme="minorHAnsi" w:cstheme="minorBidi"/>
      <w:b/>
      <w:bCs/>
      <w:sz w:val="22"/>
      <w:szCs w:val="22"/>
    </w:rPr>
  </w:style>
  <w:style w:type="paragraph" w:styleId="Titolo7">
    <w:name w:val="heading 7"/>
    <w:basedOn w:val="Normale"/>
    <w:next w:val="Normale"/>
    <w:link w:val="Titolo7Carattere"/>
    <w:uiPriority w:val="9"/>
    <w:semiHidden/>
    <w:unhideWhenUsed/>
    <w:qFormat/>
    <w:rsid w:val="00B01313"/>
    <w:pPr>
      <w:numPr>
        <w:ilvl w:val="6"/>
        <w:numId w:val="36"/>
      </w:numPr>
      <w:spacing w:before="240" w:after="60"/>
      <w:outlineLvl w:val="6"/>
    </w:pPr>
    <w:rPr>
      <w:rFonts w:asciiTheme="minorHAnsi" w:eastAsiaTheme="minorEastAsia" w:hAnsiTheme="minorHAnsi" w:cstheme="minorBidi"/>
    </w:rPr>
  </w:style>
  <w:style w:type="paragraph" w:styleId="Titolo8">
    <w:name w:val="heading 8"/>
    <w:basedOn w:val="Normale"/>
    <w:next w:val="Normale"/>
    <w:link w:val="Titolo8Carattere"/>
    <w:uiPriority w:val="9"/>
    <w:semiHidden/>
    <w:unhideWhenUsed/>
    <w:qFormat/>
    <w:rsid w:val="00B01313"/>
    <w:pPr>
      <w:numPr>
        <w:ilvl w:val="7"/>
        <w:numId w:val="36"/>
      </w:numPr>
      <w:spacing w:before="240" w:after="60"/>
      <w:outlineLvl w:val="7"/>
    </w:pPr>
    <w:rPr>
      <w:rFonts w:asciiTheme="minorHAnsi" w:eastAsiaTheme="minorEastAsia" w:hAnsiTheme="minorHAnsi" w:cstheme="minorBidi"/>
      <w:i/>
      <w:iCs/>
    </w:rPr>
  </w:style>
  <w:style w:type="paragraph" w:styleId="Titolo9">
    <w:name w:val="heading 9"/>
    <w:basedOn w:val="Normale"/>
    <w:next w:val="Normale"/>
    <w:link w:val="Titolo9Carattere"/>
    <w:uiPriority w:val="9"/>
    <w:semiHidden/>
    <w:unhideWhenUsed/>
    <w:qFormat/>
    <w:rsid w:val="00B01313"/>
    <w:pPr>
      <w:numPr>
        <w:ilvl w:val="8"/>
        <w:numId w:val="36"/>
      </w:numPr>
      <w:spacing w:before="240" w:after="60"/>
      <w:outlineLvl w:val="8"/>
    </w:pPr>
    <w:rPr>
      <w:rFonts w:asciiTheme="majorHAnsi" w:eastAsiaTheme="majorEastAsia" w:hAnsiTheme="majorHAnsi" w:cstheme="majorBidi"/>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locked/>
    <w:rPr>
      <w:rFonts w:ascii="Cambria" w:hAnsi="Cambria" w:cs="Times New Roman"/>
      <w:b/>
      <w:bCs/>
      <w:kern w:val="32"/>
      <w:sz w:val="32"/>
      <w:szCs w:val="32"/>
      <w:lang w:val="en-US" w:eastAsia="en-US"/>
    </w:rPr>
  </w:style>
  <w:style w:type="character" w:customStyle="1" w:styleId="Titolo2Carattere">
    <w:name w:val="Titolo 2 Carattere"/>
    <w:basedOn w:val="Carpredefinitoparagrafo"/>
    <w:link w:val="Titolo2"/>
    <w:uiPriority w:val="9"/>
    <w:semiHidden/>
    <w:locked/>
    <w:rPr>
      <w:rFonts w:ascii="Cambria" w:hAnsi="Cambria" w:cs="Times New Roman"/>
      <w:b/>
      <w:bCs/>
      <w:i/>
      <w:iCs/>
      <w:sz w:val="28"/>
      <w:szCs w:val="28"/>
      <w:lang w:val="en-US" w:eastAsia="en-US"/>
    </w:rPr>
  </w:style>
  <w:style w:type="table" w:styleId="Grigliatabella">
    <w:name w:val="Table Grid"/>
    <w:basedOn w:val="Tabellanormale"/>
    <w:uiPriority w:val="39"/>
    <w:rsid w:val="00471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ED177C"/>
    <w:pPr>
      <w:autoSpaceDE w:val="0"/>
      <w:autoSpaceDN w:val="0"/>
      <w:adjustRightInd w:val="0"/>
    </w:pPr>
    <w:rPr>
      <w:rFonts w:ascii="Arial" w:hAnsi="Arial" w:cs="Arial"/>
      <w:color w:val="000000"/>
      <w:sz w:val="24"/>
      <w:szCs w:val="24"/>
      <w:lang w:val="en-US" w:eastAsia="en-US"/>
    </w:rPr>
  </w:style>
  <w:style w:type="paragraph" w:styleId="Intestazione">
    <w:name w:val="header"/>
    <w:basedOn w:val="Normale"/>
    <w:link w:val="IntestazioneCarattere"/>
    <w:uiPriority w:val="99"/>
    <w:unhideWhenUsed/>
    <w:rsid w:val="00803511"/>
    <w:pPr>
      <w:tabs>
        <w:tab w:val="center" w:pos="4819"/>
        <w:tab w:val="right" w:pos="9638"/>
      </w:tabs>
    </w:pPr>
  </w:style>
  <w:style w:type="character" w:customStyle="1" w:styleId="IntestazioneCarattere">
    <w:name w:val="Intestazione Carattere"/>
    <w:basedOn w:val="Carpredefinitoparagrafo"/>
    <w:link w:val="Intestazione"/>
    <w:uiPriority w:val="99"/>
    <w:locked/>
    <w:rsid w:val="00803511"/>
    <w:rPr>
      <w:rFonts w:cs="Times New Roman"/>
      <w:sz w:val="24"/>
      <w:szCs w:val="24"/>
      <w:lang w:val="en-US" w:eastAsia="en-US"/>
    </w:rPr>
  </w:style>
  <w:style w:type="paragraph" w:styleId="Pidipagina">
    <w:name w:val="footer"/>
    <w:basedOn w:val="Normale"/>
    <w:link w:val="PidipaginaCarattere"/>
    <w:uiPriority w:val="99"/>
    <w:unhideWhenUsed/>
    <w:rsid w:val="00803511"/>
    <w:pPr>
      <w:tabs>
        <w:tab w:val="center" w:pos="4819"/>
        <w:tab w:val="right" w:pos="9638"/>
      </w:tabs>
    </w:pPr>
  </w:style>
  <w:style w:type="character" w:customStyle="1" w:styleId="PidipaginaCarattere">
    <w:name w:val="Piè di pagina Carattere"/>
    <w:basedOn w:val="Carpredefinitoparagrafo"/>
    <w:link w:val="Pidipagina"/>
    <w:uiPriority w:val="99"/>
    <w:locked/>
    <w:rsid w:val="00803511"/>
    <w:rPr>
      <w:rFonts w:cs="Times New Roman"/>
      <w:sz w:val="24"/>
      <w:szCs w:val="24"/>
      <w:lang w:val="en-US" w:eastAsia="en-US"/>
    </w:rPr>
  </w:style>
  <w:style w:type="paragraph" w:styleId="Testofumetto">
    <w:name w:val="Balloon Text"/>
    <w:basedOn w:val="Normale"/>
    <w:link w:val="TestofumettoCarattere"/>
    <w:uiPriority w:val="99"/>
    <w:semiHidden/>
    <w:unhideWhenUsed/>
    <w:rsid w:val="00803511"/>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803511"/>
    <w:rPr>
      <w:rFonts w:ascii="Tahoma" w:hAnsi="Tahoma" w:cs="Tahoma"/>
      <w:sz w:val="16"/>
      <w:szCs w:val="16"/>
      <w:lang w:val="en-US" w:eastAsia="en-US"/>
    </w:rPr>
  </w:style>
  <w:style w:type="paragraph" w:styleId="Testonotaapidipagina">
    <w:name w:val="footnote text"/>
    <w:basedOn w:val="Normale"/>
    <w:link w:val="TestonotaapidipaginaCarattere"/>
    <w:uiPriority w:val="99"/>
    <w:semiHidden/>
    <w:unhideWhenUsed/>
    <w:rsid w:val="00A36BED"/>
    <w:rPr>
      <w:sz w:val="20"/>
      <w:szCs w:val="20"/>
    </w:rPr>
  </w:style>
  <w:style w:type="character" w:customStyle="1" w:styleId="TestonotaapidipaginaCarattere">
    <w:name w:val="Testo nota a piè di pagina Carattere"/>
    <w:basedOn w:val="Carpredefinitoparagrafo"/>
    <w:link w:val="Testonotaapidipagina"/>
    <w:uiPriority w:val="99"/>
    <w:semiHidden/>
    <w:locked/>
    <w:rsid w:val="00A36BED"/>
    <w:rPr>
      <w:rFonts w:cs="Times New Roman"/>
      <w:lang w:val="en-US" w:eastAsia="en-US"/>
    </w:rPr>
  </w:style>
  <w:style w:type="character" w:styleId="Rimandonotaapidipagina">
    <w:name w:val="footnote reference"/>
    <w:basedOn w:val="Carpredefinitoparagrafo"/>
    <w:uiPriority w:val="99"/>
    <w:semiHidden/>
    <w:unhideWhenUsed/>
    <w:rsid w:val="00A36BED"/>
    <w:rPr>
      <w:rFonts w:cs="Times New Roman"/>
      <w:vertAlign w:val="superscript"/>
    </w:rPr>
  </w:style>
  <w:style w:type="paragraph" w:styleId="Titolo">
    <w:name w:val="Title"/>
    <w:basedOn w:val="Normale"/>
    <w:next w:val="Normale"/>
    <w:link w:val="TitoloCarattere"/>
    <w:uiPriority w:val="10"/>
    <w:qFormat/>
    <w:rsid w:val="00ED46F1"/>
    <w:pPr>
      <w:pBdr>
        <w:bottom w:val="single" w:sz="8" w:space="4" w:color="4F81BD"/>
      </w:pBdr>
      <w:spacing w:after="300"/>
      <w:contextualSpacing/>
    </w:pPr>
    <w:rPr>
      <w:rFonts w:ascii="Cambria" w:hAnsi="Cambria"/>
      <w:color w:val="17365D"/>
      <w:spacing w:val="5"/>
      <w:kern w:val="28"/>
      <w:sz w:val="52"/>
      <w:szCs w:val="52"/>
    </w:rPr>
  </w:style>
  <w:style w:type="character" w:customStyle="1" w:styleId="TitoloCarattere">
    <w:name w:val="Titolo Carattere"/>
    <w:basedOn w:val="Carpredefinitoparagrafo"/>
    <w:link w:val="Titolo"/>
    <w:uiPriority w:val="10"/>
    <w:locked/>
    <w:rsid w:val="00ED46F1"/>
    <w:rPr>
      <w:rFonts w:ascii="Cambria" w:hAnsi="Cambria" w:cs="Times New Roman"/>
      <w:color w:val="17365D"/>
      <w:spacing w:val="5"/>
      <w:kern w:val="28"/>
      <w:sz w:val="52"/>
      <w:szCs w:val="52"/>
      <w:lang w:val="en-US" w:eastAsia="en-US"/>
    </w:rPr>
  </w:style>
  <w:style w:type="character" w:styleId="Enfasiintensa">
    <w:name w:val="Intense Emphasis"/>
    <w:basedOn w:val="Carpredefinitoparagrafo"/>
    <w:uiPriority w:val="21"/>
    <w:qFormat/>
    <w:rsid w:val="00ED0CA0"/>
    <w:rPr>
      <w:rFonts w:cs="Times New Roman"/>
      <w:b/>
      <w:bCs/>
      <w:i/>
      <w:iCs/>
      <w:color w:val="4F81BD"/>
    </w:rPr>
  </w:style>
  <w:style w:type="paragraph" w:styleId="NormaleWeb">
    <w:name w:val="Normal (Web)"/>
    <w:basedOn w:val="Normale"/>
    <w:uiPriority w:val="99"/>
    <w:rsid w:val="00DE1224"/>
    <w:pPr>
      <w:suppressAutoHyphens/>
      <w:spacing w:before="280" w:after="280"/>
    </w:pPr>
    <w:rPr>
      <w:lang w:eastAsia="th-TH" w:bidi="th-TH"/>
    </w:rPr>
  </w:style>
  <w:style w:type="paragraph" w:styleId="Paragrafoelenco">
    <w:name w:val="List Paragraph"/>
    <w:basedOn w:val="Normale"/>
    <w:uiPriority w:val="34"/>
    <w:qFormat/>
    <w:rsid w:val="009131BF"/>
    <w:pPr>
      <w:spacing w:after="200" w:line="276" w:lineRule="auto"/>
      <w:ind w:left="720"/>
      <w:contextualSpacing/>
    </w:pPr>
    <w:rPr>
      <w:rFonts w:ascii="Calibri" w:hAnsi="Calibri"/>
      <w:sz w:val="22"/>
      <w:szCs w:val="22"/>
    </w:rPr>
  </w:style>
  <w:style w:type="paragraph" w:styleId="Indice1">
    <w:name w:val="index 1"/>
    <w:basedOn w:val="Normale"/>
    <w:next w:val="Normale"/>
    <w:autoRedefine/>
    <w:uiPriority w:val="99"/>
    <w:rsid w:val="00CA33AE"/>
    <w:pPr>
      <w:ind w:left="240" w:hanging="240"/>
    </w:pPr>
  </w:style>
  <w:style w:type="character" w:customStyle="1" w:styleId="Titolo3Carattere">
    <w:name w:val="Titolo 3 Carattere"/>
    <w:basedOn w:val="Carpredefinitoparagrafo"/>
    <w:link w:val="Titolo3"/>
    <w:uiPriority w:val="9"/>
    <w:rsid w:val="00B01313"/>
    <w:rPr>
      <w:rFonts w:asciiTheme="majorHAnsi" w:eastAsiaTheme="majorEastAsia" w:hAnsiTheme="majorHAnsi" w:cstheme="majorBidi"/>
      <w:b/>
      <w:bCs/>
      <w:sz w:val="26"/>
      <w:szCs w:val="26"/>
      <w:lang w:val="en-US" w:eastAsia="en-US"/>
    </w:rPr>
  </w:style>
  <w:style w:type="character" w:customStyle="1" w:styleId="Titolo4Carattere">
    <w:name w:val="Titolo 4 Carattere"/>
    <w:basedOn w:val="Carpredefinitoparagrafo"/>
    <w:link w:val="Titolo4"/>
    <w:uiPriority w:val="9"/>
    <w:semiHidden/>
    <w:rsid w:val="00B01313"/>
    <w:rPr>
      <w:rFonts w:asciiTheme="minorHAnsi" w:eastAsiaTheme="minorEastAsia" w:hAnsiTheme="minorHAnsi" w:cstheme="minorBidi"/>
      <w:b/>
      <w:bCs/>
      <w:sz w:val="28"/>
      <w:szCs w:val="28"/>
      <w:lang w:val="en-US" w:eastAsia="en-US"/>
    </w:rPr>
  </w:style>
  <w:style w:type="character" w:customStyle="1" w:styleId="Titolo5Carattere">
    <w:name w:val="Titolo 5 Carattere"/>
    <w:basedOn w:val="Carpredefinitoparagrafo"/>
    <w:link w:val="Titolo5"/>
    <w:uiPriority w:val="9"/>
    <w:semiHidden/>
    <w:rsid w:val="00B01313"/>
    <w:rPr>
      <w:rFonts w:asciiTheme="minorHAnsi" w:eastAsiaTheme="minorEastAsia" w:hAnsiTheme="minorHAnsi" w:cstheme="minorBidi"/>
      <w:b/>
      <w:bCs/>
      <w:i/>
      <w:iCs/>
      <w:sz w:val="26"/>
      <w:szCs w:val="26"/>
      <w:lang w:val="en-US" w:eastAsia="en-US"/>
    </w:rPr>
  </w:style>
  <w:style w:type="character" w:customStyle="1" w:styleId="Titolo6Carattere">
    <w:name w:val="Titolo 6 Carattere"/>
    <w:basedOn w:val="Carpredefinitoparagrafo"/>
    <w:link w:val="Titolo6"/>
    <w:uiPriority w:val="9"/>
    <w:semiHidden/>
    <w:rsid w:val="00B01313"/>
    <w:rPr>
      <w:rFonts w:asciiTheme="minorHAnsi" w:eastAsiaTheme="minorEastAsia" w:hAnsiTheme="minorHAnsi" w:cstheme="minorBidi"/>
      <w:b/>
      <w:bCs/>
      <w:sz w:val="22"/>
      <w:szCs w:val="22"/>
      <w:lang w:val="en-US" w:eastAsia="en-US"/>
    </w:rPr>
  </w:style>
  <w:style w:type="character" w:customStyle="1" w:styleId="Titolo7Carattere">
    <w:name w:val="Titolo 7 Carattere"/>
    <w:basedOn w:val="Carpredefinitoparagrafo"/>
    <w:link w:val="Titolo7"/>
    <w:uiPriority w:val="9"/>
    <w:semiHidden/>
    <w:rsid w:val="00B01313"/>
    <w:rPr>
      <w:rFonts w:asciiTheme="minorHAnsi" w:eastAsiaTheme="minorEastAsia" w:hAnsiTheme="minorHAnsi" w:cstheme="minorBidi"/>
      <w:sz w:val="24"/>
      <w:szCs w:val="24"/>
      <w:lang w:val="en-US" w:eastAsia="en-US"/>
    </w:rPr>
  </w:style>
  <w:style w:type="character" w:customStyle="1" w:styleId="Titolo8Carattere">
    <w:name w:val="Titolo 8 Carattere"/>
    <w:basedOn w:val="Carpredefinitoparagrafo"/>
    <w:link w:val="Titolo8"/>
    <w:uiPriority w:val="9"/>
    <w:semiHidden/>
    <w:rsid w:val="00B01313"/>
    <w:rPr>
      <w:rFonts w:asciiTheme="minorHAnsi" w:eastAsiaTheme="minorEastAsia" w:hAnsiTheme="minorHAnsi" w:cstheme="minorBidi"/>
      <w:i/>
      <w:iCs/>
      <w:sz w:val="24"/>
      <w:szCs w:val="24"/>
      <w:lang w:val="en-US" w:eastAsia="en-US"/>
    </w:rPr>
  </w:style>
  <w:style w:type="character" w:customStyle="1" w:styleId="Titolo9Carattere">
    <w:name w:val="Titolo 9 Carattere"/>
    <w:basedOn w:val="Carpredefinitoparagrafo"/>
    <w:link w:val="Titolo9"/>
    <w:uiPriority w:val="9"/>
    <w:semiHidden/>
    <w:rsid w:val="00B01313"/>
    <w:rPr>
      <w:rFonts w:asciiTheme="majorHAnsi" w:eastAsiaTheme="majorEastAsia" w:hAnsiTheme="majorHAnsi" w:cstheme="majorBidi"/>
      <w:sz w:val="22"/>
      <w:szCs w:val="22"/>
      <w:lang w:val="en-US" w:eastAsia="en-US"/>
    </w:rPr>
  </w:style>
  <w:style w:type="paragraph" w:styleId="Revisione">
    <w:name w:val="Revision"/>
    <w:hidden/>
    <w:uiPriority w:val="99"/>
    <w:semiHidden/>
    <w:rsid w:val="008E2D5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69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535AE-CFEF-4565-9669-99C51CDD3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19</Pages>
  <Words>2702</Words>
  <Characters>15407</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ATSD –Design Deliverable</vt:lpstr>
    </vt:vector>
  </TitlesOfParts>
  <Company>Faculteit der Exacte Wetenschappen, VU, Amsterdam</Company>
  <LinksUpToDate>false</LinksUpToDate>
  <CharactersWithSpaces>18073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ATSD –Design Deliverable</dc:title>
  <dc:subject/>
  <dc:creator>gebruiker</dc:creator>
  <cp:keywords/>
  <dc:description/>
  <cp:lastModifiedBy>piero f</cp:lastModifiedBy>
  <cp:revision>18</cp:revision>
  <dcterms:created xsi:type="dcterms:W3CDTF">2019-11-26T14:48:00Z</dcterms:created>
  <dcterms:modified xsi:type="dcterms:W3CDTF">2019-12-17T13:03:00Z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